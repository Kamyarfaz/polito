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16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MapReduceBasicProject</w:t>
      </w:r>
      <w:sdt>
        <w:sdtPr>
          <w:tag w:val="goog_rdk_0"/>
        </w:sdtPr>
        <w:sdtContent>
          <w:ins w:author="yegane bagheri" w:id="0" w:date="2024-05-20T14:10:35Z"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 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3f5fbf"/>
          <w:sz w:val="18"/>
          <w:szCs w:val="18"/>
          <w:rtl w:val="0"/>
        </w:rPr>
        <w:t xml:space="preserve">/*Basic MapReduce Project </w:t>
      </w:r>
      <w:r w:rsidDel="00000000" w:rsidR="00000000" w:rsidRPr="00000000">
        <w:rPr>
          <w:b w:val="1"/>
          <w:color w:val="7f7f9f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3f5fbf"/>
          <w:sz w:val="18"/>
          <w:szCs w:val="18"/>
          <w:u w:val="single"/>
          <w:rtl w:val="0"/>
        </w:rPr>
        <w:t xml:space="preserve">Mapper</w:t>
      </w:r>
      <w:r w:rsidDel="00000000" w:rsidR="00000000" w:rsidRPr="00000000">
        <w:rPr>
          <w:b w:val="1"/>
          <w:color w:val="3f5fbf"/>
          <w:sz w:val="18"/>
          <w:szCs w:val="18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MapperBigData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Mapper&lt;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LongWritable,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Text,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Text,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IntWritable&gt; {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map(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LongWritable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IOException,</w:t>
      </w:r>
    </w:p>
    <w:p w:rsidR="00000000" w:rsidDel="00000000" w:rsidP="00000000" w:rsidRDefault="00000000" w:rsidRPr="00000000" w14:paraId="0000000E">
      <w:pPr>
        <w:spacing w:after="0" w:line="216" w:lineRule="auto"/>
        <w:ind w:left="720" w:firstLine="0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 Split each sentence in words. Use whitespace(s) as delimiter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16" w:lineRule="auto"/>
        <w:ind w:left="108" w:firstLine="0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.toString().split(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"\\s+"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.toLowerCase();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emit the pair (word,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.write(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Text(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IntWritable(1));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3f5fbf"/>
          <w:sz w:val="18"/>
          <w:szCs w:val="18"/>
          <w:rtl w:val="0"/>
        </w:rPr>
        <w:t xml:space="preserve">/*Basic MapReduce Project </w:t>
      </w:r>
      <w:r w:rsidDel="00000000" w:rsidR="00000000" w:rsidRPr="00000000">
        <w:rPr>
          <w:b w:val="1"/>
          <w:color w:val="7f7f9f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3f5fbf"/>
          <w:sz w:val="18"/>
          <w:szCs w:val="18"/>
          <w:rtl w:val="0"/>
        </w:rPr>
        <w:t xml:space="preserve">Reducer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ReducerBigData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Reducer&lt;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Text,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IntWritable,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Text,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IntWritable&gt; {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  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reduce(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Iterable&lt;IntWritable&gt;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IOException,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Iterate over the set of values and sum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(IntWritable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.write(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IntWritable(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1: Word count problem </w:t>
      </w:r>
    </w:p>
    <w:p w:rsidR="00000000" w:rsidDel="00000000" w:rsidP="00000000" w:rsidRDefault="00000000" w:rsidRPr="00000000" w14:paraId="0000004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(unstructured) textual file </w:t>
      </w:r>
    </w:p>
    <w:p w:rsidR="00000000" w:rsidDel="00000000" w:rsidP="00000000" w:rsidRDefault="00000000" w:rsidRPr="00000000" w14:paraId="0000004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number of occurrences of each word appearing at least one time in the input file</w:t>
      </w:r>
    </w:p>
    <w:p w:rsidR="00000000" w:rsidDel="00000000" w:rsidP="00000000" w:rsidRDefault="00000000" w:rsidRPr="00000000" w14:paraId="0000004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it.polito.bigdata.hadoop.</w:t>
      </w:r>
      <w:r w:rsidDel="00000000" w:rsidR="00000000" w:rsidRPr="00000000">
        <w:rPr>
          <w:b w:val="1"/>
          <w:color w:val="ff0066"/>
          <w:sz w:val="18"/>
          <w:szCs w:val="18"/>
          <w:u w:val="single"/>
          <w:rtl w:val="0"/>
        </w:rPr>
        <w:t xml:space="preserve">exercise1</w:t>
      </w:r>
      <w:r w:rsidDel="00000000" w:rsidR="00000000" w:rsidRPr="00000000">
        <w:rPr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spacing w:line="216" w:lineRule="auto"/>
        <w:rPr>
          <w:b w:val="1"/>
          <w:color w:val="cc3300"/>
          <w:sz w:val="18"/>
          <w:szCs w:val="18"/>
        </w:rPr>
      </w:pP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/** * Exercise 1 - Mapper */</w:t>
      </w:r>
    </w:p>
    <w:p w:rsidR="00000000" w:rsidDel="00000000" w:rsidP="00000000" w:rsidRDefault="00000000" w:rsidRPr="00000000" w14:paraId="0000004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MapperBigData extends Mapper&lt; </w:t>
      </w:r>
    </w:p>
    <w:p w:rsidR="00000000" w:rsidDel="00000000" w:rsidP="00000000" w:rsidRDefault="00000000" w:rsidRPr="00000000" w14:paraId="00000046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LongWritable, // Input key type </w:t>
      </w:r>
    </w:p>
    <w:p w:rsidR="00000000" w:rsidDel="00000000" w:rsidP="00000000" w:rsidRDefault="00000000" w:rsidRPr="00000000" w14:paraId="00000047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Text, // Input value type </w:t>
      </w:r>
    </w:p>
    <w:p w:rsidR="00000000" w:rsidDel="00000000" w:rsidP="00000000" w:rsidRDefault="00000000" w:rsidRPr="00000000" w14:paraId="00000048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Text, // Output key type </w:t>
      </w:r>
    </w:p>
    <w:p w:rsidR="00000000" w:rsidDel="00000000" w:rsidP="00000000" w:rsidRDefault="00000000" w:rsidRPr="00000000" w14:paraId="00000049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IntWritable&gt; {// Output value type</w:t>
      </w:r>
    </w:p>
    <w:p w:rsidR="00000000" w:rsidDel="00000000" w:rsidP="00000000" w:rsidRDefault="00000000" w:rsidRPr="00000000" w14:paraId="0000004A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protected void map( </w:t>
      </w:r>
    </w:p>
    <w:p w:rsidR="00000000" w:rsidDel="00000000" w:rsidP="00000000" w:rsidRDefault="00000000" w:rsidRPr="00000000" w14:paraId="0000004B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LongWritable key, // Input key type </w:t>
      </w:r>
    </w:p>
    <w:p w:rsidR="00000000" w:rsidDel="00000000" w:rsidP="00000000" w:rsidRDefault="00000000" w:rsidRPr="00000000" w14:paraId="0000004C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 value, // Input value type </w:t>
      </w:r>
    </w:p>
    <w:p w:rsidR="00000000" w:rsidDel="00000000" w:rsidP="00000000" w:rsidRDefault="00000000" w:rsidRPr="00000000" w14:paraId="0000004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Context context) throws IOException, InterruptedException { </w:t>
      </w:r>
    </w:p>
    <w:p w:rsidR="00000000" w:rsidDel="00000000" w:rsidP="00000000" w:rsidRDefault="00000000" w:rsidRPr="00000000" w14:paraId="0000004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Split each sentence in words. Use whitespace(s) as delimiter (=a space, a tab, a line break, or a form feed) </w:t>
      </w:r>
    </w:p>
    <w:p w:rsidR="00000000" w:rsidDel="00000000" w:rsidP="00000000" w:rsidRDefault="00000000" w:rsidRPr="00000000" w14:paraId="0000004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The split method returns an array of strings </w:t>
      </w:r>
    </w:p>
    <w:p w:rsidR="00000000" w:rsidDel="00000000" w:rsidP="00000000" w:rsidRDefault="00000000" w:rsidRPr="00000000" w14:paraId="0000005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String[] words = value.toString().split("\\s+"); </w:t>
      </w:r>
    </w:p>
    <w:p w:rsidR="00000000" w:rsidDel="00000000" w:rsidP="00000000" w:rsidRDefault="00000000" w:rsidRPr="00000000" w14:paraId="0000005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Iterate over the set of words </w:t>
      </w:r>
    </w:p>
    <w:p w:rsidR="00000000" w:rsidDel="00000000" w:rsidP="00000000" w:rsidRDefault="00000000" w:rsidRPr="00000000" w14:paraId="0000005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for(String word : words) { </w:t>
      </w:r>
    </w:p>
    <w:p w:rsidR="00000000" w:rsidDel="00000000" w:rsidP="00000000" w:rsidRDefault="00000000" w:rsidRPr="00000000" w14:paraId="00000053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Transform word case </w:t>
      </w:r>
    </w:p>
    <w:p w:rsidR="00000000" w:rsidDel="00000000" w:rsidP="00000000" w:rsidRDefault="00000000" w:rsidRPr="00000000" w14:paraId="00000054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cleanedWord = word.toLowerCase(); </w:t>
      </w:r>
    </w:p>
    <w:p w:rsidR="00000000" w:rsidDel="00000000" w:rsidP="00000000" w:rsidRDefault="00000000" w:rsidRPr="00000000" w14:paraId="00000055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emit the pair (word, 1) </w:t>
      </w:r>
    </w:p>
    <w:p w:rsidR="00000000" w:rsidDel="00000000" w:rsidP="00000000" w:rsidRDefault="00000000" w:rsidRPr="00000000" w14:paraId="00000056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context.write(new Text(cleanedWord), new IntWritable(1)); } } }</w:t>
      </w:r>
    </w:p>
    <w:p w:rsidR="00000000" w:rsidDel="00000000" w:rsidP="00000000" w:rsidRDefault="00000000" w:rsidRPr="00000000" w14:paraId="00000057">
      <w:pPr>
        <w:spacing w:line="216" w:lineRule="auto"/>
        <w:rPr>
          <w:b w:val="1"/>
          <w:color w:val="cc3300"/>
          <w:sz w:val="18"/>
          <w:szCs w:val="18"/>
        </w:rPr>
      </w:pP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/** * Exercise 1 - Reducer */ </w:t>
      </w:r>
    </w:p>
    <w:p w:rsidR="00000000" w:rsidDel="00000000" w:rsidP="00000000" w:rsidRDefault="00000000" w:rsidRPr="00000000" w14:paraId="00000058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ReducerBigData extends Reducer&lt; </w:t>
      </w:r>
    </w:p>
    <w:p w:rsidR="00000000" w:rsidDel="00000000" w:rsidP="00000000" w:rsidRDefault="00000000" w:rsidRPr="00000000" w14:paraId="00000059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Text, // Input key type</w:t>
      </w:r>
    </w:p>
    <w:p w:rsidR="00000000" w:rsidDel="00000000" w:rsidP="00000000" w:rsidRDefault="00000000" w:rsidRPr="00000000" w14:paraId="0000005A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IntWritable, // Input value type </w:t>
      </w:r>
    </w:p>
    <w:p w:rsidR="00000000" w:rsidDel="00000000" w:rsidP="00000000" w:rsidRDefault="00000000" w:rsidRPr="00000000" w14:paraId="0000005B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Text, // Output key type </w:t>
      </w:r>
    </w:p>
    <w:p w:rsidR="00000000" w:rsidDel="00000000" w:rsidP="00000000" w:rsidRDefault="00000000" w:rsidRPr="00000000" w14:paraId="0000005C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IntWritable&gt; { // Output value type </w:t>
      </w:r>
    </w:p>
    <w:p w:rsidR="00000000" w:rsidDel="00000000" w:rsidP="00000000" w:rsidRDefault="00000000" w:rsidRPr="00000000" w14:paraId="0000005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@Override </w:t>
      </w:r>
    </w:p>
    <w:p w:rsidR="00000000" w:rsidDel="00000000" w:rsidP="00000000" w:rsidRDefault="00000000" w:rsidRPr="00000000" w14:paraId="0000005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protected void reduce( </w:t>
      </w:r>
    </w:p>
    <w:p w:rsidR="00000000" w:rsidDel="00000000" w:rsidP="00000000" w:rsidRDefault="00000000" w:rsidRPr="00000000" w14:paraId="0000005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Text key, // Input key type </w:t>
      </w:r>
    </w:p>
    <w:p w:rsidR="00000000" w:rsidDel="00000000" w:rsidP="00000000" w:rsidRDefault="00000000" w:rsidRPr="00000000" w14:paraId="0000006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Iterable values, // Input value type </w:t>
      </w:r>
    </w:p>
    <w:p w:rsidR="00000000" w:rsidDel="00000000" w:rsidP="00000000" w:rsidRDefault="00000000" w:rsidRPr="00000000" w14:paraId="0000006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Context context) throws IOException, InterruptedException { </w:t>
      </w:r>
    </w:p>
    <w:p w:rsidR="00000000" w:rsidDel="00000000" w:rsidP="00000000" w:rsidRDefault="00000000" w:rsidRPr="00000000" w14:paraId="0000006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int occurrances = 0; </w:t>
      </w:r>
    </w:p>
    <w:p w:rsidR="00000000" w:rsidDel="00000000" w:rsidP="00000000" w:rsidRDefault="00000000" w:rsidRPr="00000000" w14:paraId="0000006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// Iterate over the set of values and sum them </w:t>
      </w:r>
    </w:p>
    <w:p w:rsidR="00000000" w:rsidDel="00000000" w:rsidP="00000000" w:rsidRDefault="00000000" w:rsidRPr="00000000" w14:paraId="0000006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for (IntWritable value : values) { </w:t>
      </w:r>
    </w:p>
    <w:p w:rsidR="00000000" w:rsidDel="00000000" w:rsidP="00000000" w:rsidRDefault="00000000" w:rsidRPr="00000000" w14:paraId="0000006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occurrances = occurrances + value.get(); } </w:t>
      </w:r>
    </w:p>
    <w:p w:rsidR="00000000" w:rsidDel="00000000" w:rsidP="00000000" w:rsidRDefault="00000000" w:rsidRPr="00000000" w14:paraId="00000066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context.write(key, new IntWritable(occurrances)); } }</w:t>
      </w:r>
    </w:p>
    <w:p w:rsidR="00000000" w:rsidDel="00000000" w:rsidP="00000000" w:rsidRDefault="00000000" w:rsidRPr="00000000" w14:paraId="00000067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2:Word count problem </w:t>
      </w:r>
    </w:p>
    <w:p w:rsidR="00000000" w:rsidDel="00000000" w:rsidP="00000000" w:rsidRDefault="00000000" w:rsidRPr="00000000" w14:paraId="00000068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HDFS folder containing textual files </w:t>
      </w:r>
    </w:p>
    <w:p w:rsidR="00000000" w:rsidDel="00000000" w:rsidP="00000000" w:rsidRDefault="00000000" w:rsidRPr="00000000" w14:paraId="00000069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♣Output: number of occurrences of each word appearing in at least one file of the collection (i.e., files of the input directory) * The only difference with respect to exercise #1 is given by the input ♣ Now the input is a collection of textual files</w:t>
      </w:r>
    </w:p>
    <w:p w:rsidR="00000000" w:rsidDel="00000000" w:rsidP="00000000" w:rsidRDefault="00000000" w:rsidRPr="00000000" w14:paraId="0000006A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rtl w:val="0"/>
        </w:rPr>
        <w:t xml:space="preserve">exercise2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16" w:lineRule="auto"/>
        <w:rPr>
          <w:b w:val="1"/>
          <w:color w:val="cc3300"/>
          <w:sz w:val="18"/>
          <w:szCs w:val="18"/>
        </w:rPr>
      </w:pP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/** * Exercise 2 - </w:t>
      </w:r>
      <w:r w:rsidDel="00000000" w:rsidR="00000000" w:rsidRPr="00000000">
        <w:rPr>
          <w:b w:val="1"/>
          <w:color w:val="cc3300"/>
          <w:sz w:val="18"/>
          <w:szCs w:val="18"/>
          <w:u w:val="single"/>
          <w:rtl w:val="0"/>
        </w:rPr>
        <w:t xml:space="preserve">Mapper</w:t>
      </w: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6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MapperBigData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Mapper&lt;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LongWritable,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Text,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Text,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IntWritable&gt; {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map(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LongWritable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IOException,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Split each sentence in words. Use whitespace(s) as delimiter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.toString().split(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"\\s+"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.toLowerCase();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emit the pair (word,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.write(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Text(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IntWritable(1));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it.polito.bigdata.hadoop.</w:t>
      </w:r>
      <w:r w:rsidDel="00000000" w:rsidR="00000000" w:rsidRPr="00000000">
        <w:rPr>
          <w:b w:val="1"/>
          <w:color w:val="ff0066"/>
          <w:sz w:val="18"/>
          <w:szCs w:val="18"/>
          <w:rtl w:val="0"/>
        </w:rPr>
        <w:t xml:space="preserve">exercise2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16" w:lineRule="auto"/>
        <w:rPr>
          <w:b w:val="1"/>
          <w:color w:val="cc3300"/>
          <w:sz w:val="18"/>
          <w:szCs w:val="18"/>
        </w:rPr>
      </w:pP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/** * Exercise 2 - Reducer */</w:t>
      </w:r>
    </w:p>
    <w:p w:rsidR="00000000" w:rsidDel="00000000" w:rsidP="00000000" w:rsidRDefault="00000000" w:rsidRPr="00000000" w14:paraId="00000087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ReducerBigData extends Reducer&lt;</w:t>
      </w:r>
    </w:p>
    <w:p w:rsidR="00000000" w:rsidDel="00000000" w:rsidP="00000000" w:rsidRDefault="00000000" w:rsidRPr="00000000" w14:paraId="00000088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Text,           // Input key type</w:t>
      </w:r>
    </w:p>
    <w:p w:rsidR="00000000" w:rsidDel="00000000" w:rsidP="00000000" w:rsidRDefault="00000000" w:rsidRPr="00000000" w14:paraId="00000089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IntWritable,    // Input value type</w:t>
      </w:r>
    </w:p>
    <w:p w:rsidR="00000000" w:rsidDel="00000000" w:rsidP="00000000" w:rsidRDefault="00000000" w:rsidRPr="00000000" w14:paraId="0000008A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Text,           // Output key type</w:t>
      </w:r>
    </w:p>
    <w:p w:rsidR="00000000" w:rsidDel="00000000" w:rsidP="00000000" w:rsidRDefault="00000000" w:rsidRPr="00000000" w14:paraId="0000008B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IntWritable&gt; {  // Output value type</w:t>
      </w:r>
    </w:p>
    <w:p w:rsidR="00000000" w:rsidDel="00000000" w:rsidP="00000000" w:rsidRDefault="00000000" w:rsidRPr="00000000" w14:paraId="0000008C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 w14:paraId="0000008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void reduce(</w:t>
      </w:r>
    </w:p>
    <w:p w:rsidR="00000000" w:rsidDel="00000000" w:rsidP="00000000" w:rsidRDefault="00000000" w:rsidRPr="00000000" w14:paraId="0000008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Text key, // Input key type</w:t>
      </w:r>
    </w:p>
    <w:p w:rsidR="00000000" w:rsidDel="00000000" w:rsidP="00000000" w:rsidRDefault="00000000" w:rsidRPr="00000000" w14:paraId="0000008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Iterable&lt;IntWritable&gt; values, // Input value type</w:t>
      </w:r>
    </w:p>
    <w:p w:rsidR="00000000" w:rsidDel="00000000" w:rsidP="00000000" w:rsidRDefault="00000000" w:rsidRPr="00000000" w14:paraId="0000009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Context context) throws IOException, InterruptedException {</w:t>
      </w:r>
    </w:p>
    <w:p w:rsidR="00000000" w:rsidDel="00000000" w:rsidP="00000000" w:rsidRDefault="00000000" w:rsidRPr="00000000" w14:paraId="0000009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occurrances = 0;</w:t>
      </w:r>
    </w:p>
    <w:p w:rsidR="00000000" w:rsidDel="00000000" w:rsidP="00000000" w:rsidRDefault="00000000" w:rsidRPr="00000000" w14:paraId="0000009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Iterate over the set of values and sum them </w:t>
      </w:r>
    </w:p>
    <w:p w:rsidR="00000000" w:rsidDel="00000000" w:rsidP="00000000" w:rsidRDefault="00000000" w:rsidRPr="00000000" w14:paraId="0000009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(IntWritable value : values) {</w:t>
      </w:r>
    </w:p>
    <w:p w:rsidR="00000000" w:rsidDel="00000000" w:rsidP="00000000" w:rsidRDefault="00000000" w:rsidRPr="00000000" w14:paraId="0000009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occurrances = occurrances + value.get();</w:t>
      </w:r>
    </w:p>
    <w:p w:rsidR="00000000" w:rsidDel="00000000" w:rsidP="00000000" w:rsidRDefault="00000000" w:rsidRPr="00000000" w14:paraId="0000009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context.write(key, new IntWritable(occurrances));</w:t>
      </w:r>
    </w:p>
    <w:p w:rsidR="00000000" w:rsidDel="00000000" w:rsidP="00000000" w:rsidRDefault="00000000" w:rsidRPr="00000000" w14:paraId="00000097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3:PM10 pollution analysis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Input: a (structured) textual file containing the daily value of PM10 for a set of sensors ▪ </w:t>
      </w:r>
    </w:p>
    <w:p w:rsidR="00000000" w:rsidDel="00000000" w:rsidP="00000000" w:rsidRDefault="00000000" w:rsidRPr="00000000" w14:paraId="0000009C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line of the file has the following format </w:t>
      </w:r>
    </w:p>
    <w:p w:rsidR="00000000" w:rsidDel="00000000" w:rsidP="00000000" w:rsidRDefault="00000000" w:rsidRPr="00000000" w14:paraId="0000009D">
      <w:pPr>
        <w:spacing w:line="21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sensorId,date\tPM10 value (μg/m3 )\n </w:t>
      </w:r>
    </w:p>
    <w:p w:rsidR="00000000" w:rsidDel="00000000" w:rsidP="00000000" w:rsidRDefault="00000000" w:rsidRPr="00000000" w14:paraId="0000009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report for each sensor the number of days with PM10 above a specific threshold </w:t>
      </w:r>
    </w:p>
    <w:p w:rsidR="00000000" w:rsidDel="00000000" w:rsidP="00000000" w:rsidRDefault="00000000" w:rsidRPr="00000000" w14:paraId="0000009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Supposed to set threshold = 50 μg/m3 </w:t>
      </w:r>
    </w:p>
    <w:p w:rsidR="00000000" w:rsidDel="00000000" w:rsidP="00000000" w:rsidRDefault="00000000" w:rsidRPr="00000000" w14:paraId="000000A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Select only the sensors that are associated at least one time with a PM10 above the threshold</w:t>
      </w:r>
    </w:p>
    <w:p w:rsidR="00000000" w:rsidDel="00000000" w:rsidP="00000000" w:rsidRDefault="00000000" w:rsidRPr="00000000" w14:paraId="000000A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s1,2016-01-01 20.5 </w:t>
        <w:tab/>
        <w:t xml:space="preserve">s2,2016-01-01 30.1 </w:t>
      </w:r>
    </w:p>
    <w:p w:rsidR="00000000" w:rsidDel="00000000" w:rsidP="00000000" w:rsidRDefault="00000000" w:rsidRPr="00000000" w14:paraId="000000A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s1,2016-01-02 60.2 </w:t>
        <w:tab/>
        <w:t xml:space="preserve">s2,2016-01-02 20.4 </w:t>
      </w:r>
    </w:p>
    <w:p w:rsidR="00000000" w:rsidDel="00000000" w:rsidP="00000000" w:rsidRDefault="00000000" w:rsidRPr="00000000" w14:paraId="000000A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s1,2016-01-03 55.5 </w:t>
        <w:tab/>
        <w:t xml:space="preserve">s2,2016-01-03 52.5</w:t>
      </w:r>
    </w:p>
    <w:p w:rsidR="00000000" w:rsidDel="00000000" w:rsidP="00000000" w:rsidRDefault="00000000" w:rsidRPr="00000000" w14:paraId="000000A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pairs (s1, 2) (s2, 1)</w:t>
      </w:r>
    </w:p>
    <w:p w:rsidR="00000000" w:rsidDel="00000000" w:rsidP="00000000" w:rsidRDefault="00000000" w:rsidRPr="00000000" w14:paraId="000000A5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rtl w:val="0"/>
        </w:rPr>
        <w:t xml:space="preserve">exercise3;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16" w:lineRule="auto"/>
        <w:rPr>
          <w:b w:val="1"/>
          <w:color w:val="cc3300"/>
          <w:sz w:val="18"/>
          <w:szCs w:val="18"/>
        </w:rPr>
      </w:pP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/** * Exercise 3 - Mapper */</w:t>
      </w:r>
    </w:p>
    <w:p w:rsidR="00000000" w:rsidDel="00000000" w:rsidP="00000000" w:rsidRDefault="00000000" w:rsidRPr="00000000" w14:paraId="000000A7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class MapperBigData extends Mapper&lt;</w:t>
      </w:r>
    </w:p>
    <w:p w:rsidR="00000000" w:rsidDel="00000000" w:rsidP="00000000" w:rsidRDefault="00000000" w:rsidRPr="00000000" w14:paraId="000000A8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Text,  // Input key type</w:t>
      </w:r>
    </w:p>
    <w:p w:rsidR="00000000" w:rsidDel="00000000" w:rsidP="00000000" w:rsidRDefault="00000000" w:rsidRPr="00000000" w14:paraId="000000A9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Text,  // Input value type</w:t>
      </w:r>
    </w:p>
    <w:p w:rsidR="00000000" w:rsidDel="00000000" w:rsidP="00000000" w:rsidRDefault="00000000" w:rsidRPr="00000000" w14:paraId="000000AA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Text,   // Output key type</w:t>
      </w:r>
    </w:p>
    <w:p w:rsidR="00000000" w:rsidDel="00000000" w:rsidP="00000000" w:rsidRDefault="00000000" w:rsidRPr="00000000" w14:paraId="000000AB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ntWritable&gt;{// Output value type</w:t>
      </w:r>
    </w:p>
    <w:p w:rsidR="00000000" w:rsidDel="00000000" w:rsidP="00000000" w:rsidRDefault="00000000" w:rsidRPr="00000000" w14:paraId="000000AC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private static Double PM10Threshold = new Double(50);</w:t>
      </w:r>
    </w:p>
    <w:p w:rsidR="00000000" w:rsidDel="00000000" w:rsidP="00000000" w:rsidRDefault="00000000" w:rsidRPr="00000000" w14:paraId="000000AD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 xml:space="preserve">protected void map(</w:t>
      </w:r>
    </w:p>
    <w:p w:rsidR="00000000" w:rsidDel="00000000" w:rsidP="00000000" w:rsidRDefault="00000000" w:rsidRPr="00000000" w14:paraId="000000AE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Text key,   </w:t>
        <w:tab/>
        <w:tab/>
        <w:t xml:space="preserve">// Input key type</w:t>
      </w:r>
    </w:p>
    <w:p w:rsidR="00000000" w:rsidDel="00000000" w:rsidP="00000000" w:rsidRDefault="00000000" w:rsidRPr="00000000" w14:paraId="000000AF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Text value,         // Input value type</w:t>
      </w:r>
    </w:p>
    <w:p w:rsidR="00000000" w:rsidDel="00000000" w:rsidP="00000000" w:rsidRDefault="00000000" w:rsidRPr="00000000" w14:paraId="000000B0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Context context) throws IOException, InterruptedException {</w:t>
      </w:r>
    </w:p>
    <w:p w:rsidR="00000000" w:rsidDel="00000000" w:rsidP="00000000" w:rsidRDefault="00000000" w:rsidRPr="00000000" w14:paraId="000000B1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// Extract sensor and date from the key</w:t>
      </w:r>
    </w:p>
    <w:p w:rsidR="00000000" w:rsidDel="00000000" w:rsidP="00000000" w:rsidRDefault="00000000" w:rsidRPr="00000000" w14:paraId="000000B2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String[] fields = key.toString().split(",");</w:t>
      </w:r>
    </w:p>
    <w:p w:rsidR="00000000" w:rsidDel="00000000" w:rsidP="00000000" w:rsidRDefault="00000000" w:rsidRPr="00000000" w14:paraId="000000B3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String sensor_id=fields[0];</w:t>
      </w:r>
    </w:p>
    <w:p w:rsidR="00000000" w:rsidDel="00000000" w:rsidP="00000000" w:rsidRDefault="00000000" w:rsidRPr="00000000" w14:paraId="000000B4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Double PM10Level=new Double(value.toString());</w:t>
      </w:r>
    </w:p>
    <w:p w:rsidR="00000000" w:rsidDel="00000000" w:rsidP="00000000" w:rsidRDefault="00000000" w:rsidRPr="00000000" w14:paraId="000000B5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// Compare the value of PM10 with the threshold value</w:t>
      </w:r>
    </w:p>
    <w:p w:rsidR="00000000" w:rsidDel="00000000" w:rsidP="00000000" w:rsidRDefault="00000000" w:rsidRPr="00000000" w14:paraId="000000B6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if (PM10Level.compareTo(PM10Threshold)&gt;0)</w:t>
      </w:r>
    </w:p>
    <w:p w:rsidR="00000000" w:rsidDel="00000000" w:rsidP="00000000" w:rsidRDefault="00000000" w:rsidRPr="00000000" w14:paraId="000000B7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// emit the pair (sensor_id, 1)</w:t>
      </w:r>
    </w:p>
    <w:p w:rsidR="00000000" w:rsidDel="00000000" w:rsidP="00000000" w:rsidRDefault="00000000" w:rsidRPr="00000000" w14:paraId="000000B9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    context.write(new Text(sensor_id), new IntWritable(1));</w:t>
      </w:r>
    </w:p>
    <w:p w:rsidR="00000000" w:rsidDel="00000000" w:rsidP="00000000" w:rsidRDefault="00000000" w:rsidRPr="00000000" w14:paraId="000000BA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   }    }}</w:t>
      </w:r>
    </w:p>
    <w:p w:rsidR="00000000" w:rsidDel="00000000" w:rsidP="00000000" w:rsidRDefault="00000000" w:rsidRPr="00000000" w14:paraId="000000BB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rtl w:val="0"/>
        </w:rPr>
        <w:t xml:space="preserve">exercise3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16" w:lineRule="auto"/>
        <w:rPr>
          <w:b w:val="1"/>
          <w:color w:val="cc3300"/>
          <w:sz w:val="18"/>
          <w:szCs w:val="18"/>
        </w:rPr>
      </w:pPr>
      <w:r w:rsidDel="00000000" w:rsidR="00000000" w:rsidRPr="00000000">
        <w:rPr>
          <w:b w:val="1"/>
          <w:color w:val="cc3300"/>
          <w:sz w:val="18"/>
          <w:szCs w:val="18"/>
          <w:rtl w:val="0"/>
        </w:rPr>
        <w:t xml:space="preserve">/** * Exercise 3 – Reducer*/</w:t>
      </w:r>
    </w:p>
    <w:p w:rsidR="00000000" w:rsidDel="00000000" w:rsidP="00000000" w:rsidRDefault="00000000" w:rsidRPr="00000000" w14:paraId="000000BE">
      <w:pPr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ReducerBigData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Reducer&lt;</w:t>
      </w:r>
    </w:p>
    <w:p w:rsidR="00000000" w:rsidDel="00000000" w:rsidP="00000000" w:rsidRDefault="00000000" w:rsidRPr="00000000" w14:paraId="000000BF">
      <w:pPr>
        <w:spacing w:after="0" w:line="216" w:lineRule="auto"/>
        <w:ind w:left="720" w:firstLine="0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Text,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 xml:space="preserve"> IntWritable,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 xml:space="preserve"> Text,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color w:val="000000"/>
          <w:sz w:val="18"/>
          <w:szCs w:val="1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C2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      IntWritable&gt; {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reduce(Text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 xml:space="preserve">    Iterable&lt;IntWritable&gt;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  <w:tab/>
        <w:t xml:space="preserve">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IOException,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numDays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(IntWritable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numDays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numDays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.write(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Text(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IntWritable(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numDays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16" w:lineRule="auto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5: Average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Input: a collection of (structured) textual csv files containing the daily value of PM10 for a set of sensors </w:t>
      </w:r>
    </w:p>
    <w:p w:rsidR="00000000" w:rsidDel="00000000" w:rsidP="00000000" w:rsidRDefault="00000000" w:rsidRPr="00000000" w14:paraId="000000D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sensorId,date,PM10 value (μg/m3 )\n ♣ </w:t>
      </w:r>
    </w:p>
    <w:p w:rsidR="00000000" w:rsidDel="00000000" w:rsidP="00000000" w:rsidRDefault="00000000" w:rsidRPr="00000000" w14:paraId="000000D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report for each sensor the average value of PM10</w:t>
      </w:r>
    </w:p>
    <w:p w:rsidR="00000000" w:rsidDel="00000000" w:rsidP="00000000" w:rsidRDefault="00000000" w:rsidRPr="00000000" w14:paraId="000000D6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it.polito.bigdata.hadoop.</w:t>
      </w:r>
      <w:r w:rsidDel="00000000" w:rsidR="00000000" w:rsidRPr="00000000">
        <w:rPr>
          <w:b w:val="1"/>
          <w:color w:val="ff0066"/>
          <w:sz w:val="18"/>
          <w:szCs w:val="18"/>
          <w:rtl w:val="0"/>
        </w:rPr>
        <w:t xml:space="preserve">exercise5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Average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first attribute -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second attribute -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third attribute - PM10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sensorId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PM10value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(sensor_id, reading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(sensorId),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(PM10value)));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WordCount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Count also the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sum = sum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count = count +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Compute average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Emits pair (sensor_id, average)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sum / count));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*******exercise 5 with Combiner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it.polito.bigdata.hadoop.exercise5withcombiner;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org.apache.hadoop.io.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sum = sumValue;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count = countValue;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DataInput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sum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count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DataOutput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(sum);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(count);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formattedString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sum / count);</w:t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formattedString;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first attribute -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second attribute -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third attribute - PM10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sensorId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PM10value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(PM10value);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(sensor_id, value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(sensorId), localSumAndCount);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Combiner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CombinerBigData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Sum also the "number of values"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localSum = localSum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localCount = localCount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(localCount);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(localSum);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Emits pair (sensor_id, sum values - sum counts)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localSumAndCount);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Sum also the "number of values"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localSum = localSum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localCount = localCount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StatisticsWritable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(localCount);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localSumAndCount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(localSum);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Emits pair (sensor_id, sum values - sum counts)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localSumAndCount);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6: Max and Min </w:t>
      </w:r>
    </w:p>
    <w:p w:rsidR="00000000" w:rsidDel="00000000" w:rsidP="00000000" w:rsidRDefault="00000000" w:rsidRPr="00000000" w14:paraId="0000019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Input: a collection of (structured) textual csv files containing the daily value of PM10 for a set of sensors </w:t>
      </w:r>
    </w:p>
    <w:p w:rsidR="00000000" w:rsidDel="00000000" w:rsidP="00000000" w:rsidRDefault="00000000" w:rsidRPr="00000000" w14:paraId="0000019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sensorId,date,PM10 value (μg/m3 )\n ♣ </w:t>
      </w:r>
    </w:p>
    <w:p w:rsidR="00000000" w:rsidDel="00000000" w:rsidP="00000000" w:rsidRDefault="00000000" w:rsidRPr="00000000" w14:paraId="0000019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report for each sensor the maximum and the minimum value of PM10</w:t>
      </w:r>
    </w:p>
    <w:p w:rsidR="00000000" w:rsidDel="00000000" w:rsidP="00000000" w:rsidRDefault="00000000" w:rsidRPr="00000000" w14:paraId="0000019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u w:val="single"/>
          <w:rtl w:val="0"/>
        </w:rPr>
        <w:t xml:space="preserve">exercise6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Average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first attribute -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second attribute -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third attribute -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(sensor_id, reading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])));</w:t>
      </w:r>
    </w:p>
    <w:p w:rsidR="00000000" w:rsidDel="00000000" w:rsidP="00000000" w:rsidRDefault="00000000" w:rsidRPr="00000000" w14:paraId="000001A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A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it.polito.bigdata.hadoop.exercise6;</w:t>
      </w:r>
    </w:p>
    <w:p w:rsidR="00000000" w:rsidDel="00000000" w:rsidP="00000000" w:rsidRDefault="00000000" w:rsidRPr="00000000" w14:paraId="000001A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WordCount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update min and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1B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&gt; max) {</w:t>
      </w:r>
    </w:p>
    <w:p w:rsidR="00000000" w:rsidDel="00000000" w:rsidP="00000000" w:rsidRDefault="00000000" w:rsidRPr="00000000" w14:paraId="000001C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max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1C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&lt; min) {</w:t>
      </w:r>
    </w:p>
    <w:p w:rsidR="00000000" w:rsidDel="00000000" w:rsidP="00000000" w:rsidRDefault="00000000" w:rsidRPr="00000000" w14:paraId="000001C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min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1C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C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Emits pair (sensor_id, max_min)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"max="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max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"_min="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min));</w:t>
      </w:r>
    </w:p>
    <w:p w:rsidR="00000000" w:rsidDel="00000000" w:rsidP="00000000" w:rsidRDefault="00000000" w:rsidRPr="00000000" w14:paraId="000001C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C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*******exercise 6 with Combiner</w:t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first attribute -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second attribute -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third attribute -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(sensor_id, max reading value_min reading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is composed of two parts: max and min value (they are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in the mapper).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Combiner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CombinerBigData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update max and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format of each input value is max_min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 =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 =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&gt; max) {</w:t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max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&lt; min) {</w:t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min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(sensor_id, max reading value_min reading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is composed of two parts: max and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(max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min));</w:t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update max and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format of each input value is max_min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 =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 =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&gt; max) {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max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&lt; min) {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min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Emits pair (sensor_id, min_max)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(sensor_id, max reading value_min reading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"max="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max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"_min="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min));</w:t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9: Word count problem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(unstructured) textual file </w:t>
      </w:r>
    </w:p>
    <w:p w:rsidR="00000000" w:rsidDel="00000000" w:rsidP="00000000" w:rsidRDefault="00000000" w:rsidRPr="00000000" w14:paraId="0000023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number of occurrences of each word appearing in the input file </w:t>
      </w:r>
    </w:p>
    <w:p w:rsidR="00000000" w:rsidDel="00000000" w:rsidP="00000000" w:rsidRDefault="00000000" w:rsidRPr="00000000" w14:paraId="00000236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Solve the problem by using in-mapper combiners</w:t>
      </w:r>
    </w:p>
    <w:p w:rsidR="00000000" w:rsidDel="00000000" w:rsidP="00000000" w:rsidRDefault="00000000" w:rsidRPr="00000000" w14:paraId="0000023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rtl w:val="0"/>
        </w:rPr>
        <w:t xml:space="preserve">exercise9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ffffff" w:val="clear"/>
        <w:spacing w:after="0" w:line="216" w:lineRule="auto"/>
        <w:rPr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b w:val="1"/>
          <w:i w:val="1"/>
          <w:color w:val="008000"/>
          <w:sz w:val="18"/>
          <w:szCs w:val="18"/>
          <w:rtl w:val="0"/>
        </w:rPr>
        <w:t xml:space="preserve">/** * Exercise 9 -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wordsCounts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wordsCounts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24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4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4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currentFreq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(=a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025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5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currentFreq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wordsCounts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(cleanedWord);</w:t>
      </w:r>
    </w:p>
    <w:p w:rsidR="00000000" w:rsidDel="00000000" w:rsidP="00000000" w:rsidRDefault="00000000" w:rsidRPr="00000000" w14:paraId="0000025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(currentFreq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 is the first time that the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   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finds this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wordsCounts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5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Increase the number of occurrences of the current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currentFreq = currentFreq +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wordsCounts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(currentFreq));</w:t>
      </w:r>
    </w:p>
    <w:p w:rsidR="00000000" w:rsidDel="00000000" w:rsidP="00000000" w:rsidRDefault="00000000" w:rsidRPr="00000000" w14:paraId="0000025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25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5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5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set of (key, value) pairs of this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wordsCounts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entrySet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26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</w:t>
      </w:r>
    </w:p>
    <w:p w:rsidR="00000000" w:rsidDel="00000000" w:rsidP="00000000" w:rsidRDefault="00000000" w:rsidRPr="00000000" w14:paraId="0000026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26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6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6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u w:val="single"/>
          <w:rtl w:val="0"/>
        </w:rPr>
        <w:t xml:space="preserve">exercise9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ffffff" w:val="clear"/>
        <w:spacing w:after="0" w:line="216" w:lineRule="auto"/>
        <w:rPr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b w:val="1"/>
          <w:i w:val="1"/>
          <w:color w:val="008000"/>
          <w:sz w:val="18"/>
          <w:szCs w:val="18"/>
          <w:rtl w:val="0"/>
        </w:rPr>
        <w:t xml:space="preserve">/** * Exercise 9 -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5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occurrances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27A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occurrances = occurrances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7B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7C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(occurrances));</w:t>
      </w:r>
    </w:p>
    <w:p w:rsidR="00000000" w:rsidDel="00000000" w:rsidP="00000000" w:rsidRDefault="00000000" w:rsidRPr="00000000" w14:paraId="0000027D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7E">
      <w:pPr>
        <w:shd w:fill="ffffff" w:val="clear"/>
        <w:spacing w:after="0"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pacing w:line="216" w:lineRule="auto"/>
        <w:rPr/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11: Average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line="216" w:lineRule="auto"/>
        <w:rPr/>
      </w:pPr>
      <w:r w:rsidDel="00000000" w:rsidR="00000000" w:rsidRPr="00000000">
        <w:rPr>
          <w:rtl w:val="0"/>
        </w:rPr>
        <w:t xml:space="preserve">♣ Input: a collection of (structured) textual csv files containing the daily value of PM10 for a set of sensors </w:t>
      </w:r>
    </w:p>
    <w:p w:rsidR="00000000" w:rsidDel="00000000" w:rsidP="00000000" w:rsidRDefault="00000000" w:rsidRPr="00000000" w14:paraId="00000281">
      <w:pPr>
        <w:spacing w:line="216" w:lineRule="auto"/>
        <w:rPr/>
      </w:pPr>
      <w:r w:rsidDel="00000000" w:rsidR="00000000" w:rsidRPr="00000000">
        <w:rPr>
          <w:rtl w:val="0"/>
        </w:rPr>
        <w:t xml:space="preserve">▪ Each line of the files has the following format sensorId,date,PM10 value (μg/m3 )\n </w:t>
      </w:r>
    </w:p>
    <w:p w:rsidR="00000000" w:rsidDel="00000000" w:rsidP="00000000" w:rsidRDefault="00000000" w:rsidRPr="00000000" w14:paraId="00000282">
      <w:pPr>
        <w:spacing w:line="216" w:lineRule="auto"/>
        <w:rPr/>
      </w:pPr>
      <w:r w:rsidDel="00000000" w:rsidR="00000000" w:rsidRPr="00000000">
        <w:rPr>
          <w:rtl w:val="0"/>
        </w:rPr>
        <w:t xml:space="preserve">♣ Output: report for each sensor the average value of PM10 </w:t>
      </w:r>
    </w:p>
    <w:p w:rsidR="00000000" w:rsidDel="00000000" w:rsidP="00000000" w:rsidRDefault="00000000" w:rsidRPr="00000000" w14:paraId="0000028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highlight w:val="lightGray"/>
          <w:rtl w:val="0"/>
        </w:rPr>
        <w:t xml:space="preserve">♣ Suppose the number of sensors is equal to 2 and their ids are s1 and s2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</w:t>
      </w:r>
      <w:r w:rsidDel="00000000" w:rsidR="00000000" w:rsidRPr="00000000">
        <w:rPr>
          <w:b w:val="1"/>
          <w:color w:val="ff0066"/>
          <w:sz w:val="18"/>
          <w:szCs w:val="18"/>
          <w:u w:val="single"/>
          <w:rtl w:val="0"/>
        </w:rPr>
        <w:t xml:space="preserve">exercise11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Average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statistics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statistics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first attribute -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second attribute -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third attribute -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sensorId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measure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currentStat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statistics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(sensorId);</w:t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(currentStat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currentStat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(measure);</w:t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statistics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(sensorId), currentStat);</w:t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+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currentStat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+ measure);</w:t>
      </w:r>
    </w:p>
    <w:p w:rsidR="00000000" w:rsidDel="00000000" w:rsidP="00000000" w:rsidRDefault="00000000" w:rsidRPr="00000000" w14:paraId="000002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statistics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(sensorId), currentStat);</w:t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    }</w:t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statistics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entrySet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2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2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WordCount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2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2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Count also the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2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sum=sum+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count=count+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sumCountPerSensor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sumCountPerSensor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(count);</w:t>
      </w:r>
    </w:p>
    <w:p w:rsidR="00000000" w:rsidDel="00000000" w:rsidP="00000000" w:rsidRDefault="00000000" w:rsidRPr="00000000" w14:paraId="000002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sumCountPerSensor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(sum);</w:t>
      </w:r>
    </w:p>
    <w:p w:rsidR="00000000" w:rsidDel="00000000" w:rsidP="00000000" w:rsidRDefault="00000000" w:rsidRPr="00000000" w14:paraId="000002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Emits pair (sensor_id, sum-count = average)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sumCountPerSensor);</w:t>
      </w:r>
    </w:p>
    <w:p w:rsidR="00000000" w:rsidDel="00000000" w:rsidP="00000000" w:rsidRDefault="00000000" w:rsidRPr="00000000" w14:paraId="000002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SumCount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org.apache.hadoop.io.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 w14:paraId="000002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sum = sumValue;</w:t>
      </w:r>
    </w:p>
    <w:p w:rsidR="00000000" w:rsidDel="00000000" w:rsidP="00000000" w:rsidRDefault="00000000" w:rsidRPr="00000000" w14:paraId="000002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2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count = countValue;</w:t>
      </w:r>
    </w:p>
    <w:p w:rsidR="00000000" w:rsidDel="00000000" w:rsidP="00000000" w:rsidRDefault="00000000" w:rsidRPr="00000000" w14:paraId="000002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DataInput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sum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count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DataOutput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(sum);</w:t>
      </w:r>
    </w:p>
    <w:p w:rsidR="00000000" w:rsidDel="00000000" w:rsidP="00000000" w:rsidRDefault="00000000" w:rsidRPr="00000000" w14:paraId="000002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(count);</w:t>
      </w:r>
    </w:p>
    <w:p w:rsidR="00000000" w:rsidDel="00000000" w:rsidP="00000000" w:rsidRDefault="00000000" w:rsidRPr="00000000" w14:paraId="000002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formattedString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sum / count);</w:t>
      </w:r>
    </w:p>
    <w:p w:rsidR="00000000" w:rsidDel="00000000" w:rsidP="00000000" w:rsidRDefault="00000000" w:rsidRPr="00000000" w14:paraId="000002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formattedString;</w:t>
      </w:r>
    </w:p>
    <w:p w:rsidR="00000000" w:rsidDel="00000000" w:rsidP="00000000" w:rsidRDefault="00000000" w:rsidRPr="00000000" w14:paraId="000002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10: Total count </w:t>
      </w:r>
    </w:p>
    <w:p w:rsidR="00000000" w:rsidDel="00000000" w:rsidP="00000000" w:rsidRDefault="00000000" w:rsidRPr="00000000" w14:paraId="000002FA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collection of (structured) textual csv files containing the daily value of PM10 for a set of sensors </w:t>
      </w:r>
    </w:p>
    <w:p w:rsidR="00000000" w:rsidDel="00000000" w:rsidP="00000000" w:rsidRDefault="00000000" w:rsidRPr="00000000" w14:paraId="000002FB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sensorId,date,PM10 value (μg/m3 )\n </w:t>
      </w:r>
    </w:p>
    <w:p w:rsidR="00000000" w:rsidDel="00000000" w:rsidP="00000000" w:rsidRDefault="00000000" w:rsidRPr="00000000" w14:paraId="000002FC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total number of records</w:t>
      </w:r>
    </w:p>
    <w:p w:rsidR="00000000" w:rsidDel="00000000" w:rsidP="00000000" w:rsidRDefault="00000000" w:rsidRPr="00000000" w14:paraId="000002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it.polito.bigdata.hadoop.exercise10;</w:t>
      </w:r>
    </w:p>
    <w:p w:rsidR="00000000" w:rsidDel="00000000" w:rsidP="00000000" w:rsidRDefault="00000000" w:rsidRPr="00000000" w14:paraId="000002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Ex. 10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MY_COUNTERS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TOTAL_RECORDS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increment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  <w:tab/>
        <w:t xml:space="preserve">}</w:t>
      </w:r>
    </w:p>
    <w:p w:rsidR="00000000" w:rsidDel="00000000" w:rsidP="00000000" w:rsidRDefault="00000000" w:rsidRPr="00000000" w14:paraId="0000030B">
      <w:pPr>
        <w:spacing w:line="216" w:lineRule="auto"/>
        <w:rPr/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12: Select outliers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C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collection of (structured) textual files containing the daily value of PM10 for a set of sensors </w:t>
      </w:r>
    </w:p>
    <w:p w:rsidR="00000000" w:rsidDel="00000000" w:rsidP="00000000" w:rsidRDefault="00000000" w:rsidRPr="00000000" w14:paraId="0000030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sensorId,date\tPM10 value (μg/m3 )\n </w:t>
      </w:r>
    </w:p>
    <w:p w:rsidR="00000000" w:rsidDel="00000000" w:rsidP="00000000" w:rsidRDefault="00000000" w:rsidRPr="00000000" w14:paraId="0000030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the records with a PM10 value below a user provided threshold (the threshold is an argument of the program)</w:t>
      </w:r>
    </w:p>
    <w:p w:rsidR="00000000" w:rsidDel="00000000" w:rsidP="00000000" w:rsidRDefault="00000000" w:rsidRPr="00000000" w14:paraId="000003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it.polito.bigdata.hadoop.exercise12;</w:t>
      </w:r>
    </w:p>
    <w:p w:rsidR="00000000" w:rsidDel="00000000" w:rsidP="00000000" w:rsidRDefault="00000000" w:rsidRPr="00000000" w14:paraId="000003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threshold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 retrieve the value of the threshold only one time for each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threshold = </w:t>
      </w:r>
    </w:p>
    <w:p w:rsidR="00000000" w:rsidDel="00000000" w:rsidP="00000000" w:rsidRDefault="00000000" w:rsidRPr="00000000" w14:paraId="000003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3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"maxThreshold"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measure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measure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3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Filter the reading based on the value of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(measure &lt; threshold) {</w:t>
      </w:r>
    </w:p>
    <w:p w:rsidR="00000000" w:rsidDel="00000000" w:rsidP="00000000" w:rsidRDefault="00000000" w:rsidRPr="00000000" w14:paraId="000003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</w:p>
    <w:p w:rsidR="00000000" w:rsidDel="00000000" w:rsidP="00000000" w:rsidRDefault="00000000" w:rsidRPr="00000000" w14:paraId="000003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(measure));</w:t>
      </w:r>
    </w:p>
    <w:p w:rsidR="00000000" w:rsidDel="00000000" w:rsidP="00000000" w:rsidRDefault="00000000" w:rsidRPr="00000000" w14:paraId="000003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3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8:Total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income for each month of the year and Average monthly income per year </w:t>
      </w:r>
    </w:p>
    <w:p w:rsidR="00000000" w:rsidDel="00000000" w:rsidP="00000000" w:rsidRDefault="00000000" w:rsidRPr="00000000" w14:paraId="0000032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(structured) textual csv files containing the daily income of a company </w:t>
      </w:r>
    </w:p>
    <w:p w:rsidR="00000000" w:rsidDel="00000000" w:rsidP="00000000" w:rsidRDefault="00000000" w:rsidRPr="00000000" w14:paraId="0000032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date\tdaily income\n </w:t>
      </w:r>
    </w:p>
    <w:p w:rsidR="00000000" w:rsidDel="00000000" w:rsidP="00000000" w:rsidRDefault="00000000" w:rsidRPr="00000000" w14:paraId="0000033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Total income for each month of the year </w:t>
      </w:r>
    </w:p>
    <w:p w:rsidR="00000000" w:rsidDel="00000000" w:rsidP="00000000" w:rsidRDefault="00000000" w:rsidRPr="00000000" w14:paraId="0000033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Average monthly income for each year considering only the months with a total income greater than 0</w:t>
      </w:r>
    </w:p>
    <w:p w:rsidR="00000000" w:rsidDel="00000000" w:rsidP="00000000" w:rsidRDefault="00000000" w:rsidRPr="00000000" w14:paraId="000003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8 -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date[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(month,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(month),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())));</w:t>
      </w:r>
    </w:p>
    <w:p w:rsidR="00000000" w:rsidDel="00000000" w:rsidP="00000000" w:rsidRDefault="00000000" w:rsidRPr="00000000" w14:paraId="000003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it.polito.bigdata.hadoop.exercise8;</w:t>
      </w:r>
    </w:p>
    <w:p w:rsidR="00000000" w:rsidDel="00000000" w:rsidP="00000000" w:rsidRDefault="00000000" w:rsidRPr="00000000" w14:paraId="000003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8 - Mapper 2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MapperBigDataStep2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(month[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(month,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(year),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())));</w:t>
      </w:r>
    </w:p>
    <w:p w:rsidR="00000000" w:rsidDel="00000000" w:rsidP="00000000" w:rsidRDefault="00000000" w:rsidRPr="00000000" w14:paraId="000003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it.polito.bigdata.hadoop.exercise8;</w:t>
      </w:r>
    </w:p>
    <w:p w:rsidR="00000000" w:rsidDel="00000000" w:rsidP="00000000" w:rsidRDefault="00000000" w:rsidRPr="00000000" w14:paraId="000003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8 -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3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totalIncome = totalIncome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3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(totalIncome));</w:t>
      </w:r>
    </w:p>
    <w:p w:rsidR="00000000" w:rsidDel="00000000" w:rsidP="00000000" w:rsidRDefault="00000000" w:rsidRPr="00000000" w14:paraId="000003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it.polito.bigdata.hadoop.exercise8;</w:t>
      </w:r>
    </w:p>
    <w:p w:rsidR="00000000" w:rsidDel="00000000" w:rsidP="00000000" w:rsidRDefault="00000000" w:rsidRPr="00000000" w14:paraId="000003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8 - Reducer 2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ReducerBigDataStep2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3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totalIncome = totalIncome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count++;</w:t>
      </w:r>
    </w:p>
    <w:p w:rsidR="00000000" w:rsidDel="00000000" w:rsidP="00000000" w:rsidRDefault="00000000" w:rsidRPr="00000000" w14:paraId="000003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3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(totalIncome / count));</w:t>
      </w:r>
    </w:p>
    <w:p w:rsidR="00000000" w:rsidDel="00000000" w:rsidP="00000000" w:rsidRDefault="00000000" w:rsidRPr="00000000" w14:paraId="000003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******</w:t>
      </w: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 Exercise 8: single job</w:t>
      </w:r>
    </w:p>
    <w:p w:rsidR="00000000" w:rsidDel="00000000" w:rsidP="00000000" w:rsidRDefault="00000000" w:rsidRPr="00000000" w14:paraId="000003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8 -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date[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date[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3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(monthID);</w:t>
      </w:r>
    </w:p>
    <w:p w:rsidR="00000000" w:rsidDel="00000000" w:rsidP="00000000" w:rsidRDefault="00000000" w:rsidRPr="00000000" w14:paraId="000003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(income);</w:t>
      </w:r>
    </w:p>
    <w:p w:rsidR="00000000" w:rsidDel="00000000" w:rsidP="00000000" w:rsidRDefault="00000000" w:rsidRPr="00000000" w14:paraId="000003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(year, (month,income))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(year), monthIncome);</w:t>
      </w:r>
    </w:p>
    <w:p w:rsidR="00000000" w:rsidDel="00000000" w:rsidP="00000000" w:rsidRDefault="00000000" w:rsidRPr="00000000" w14:paraId="000003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8 -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Store in the hashmap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monthId -&gt; monthly income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for each month of the current year (=current key).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At most 12 =&gt; we can store it in the main memory of each reducer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3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Counters used to compute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the total income for the current year (current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the number of distinct months for this year (I consider only those months with an associated income)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totalYearlyIncome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countMonths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compute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the total income for each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the overall total income for this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3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Retrieve the current income for the current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3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(income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month is already in the hashmap (other local incomes for this month have been already analyzed).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the total income for this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+ income));</w:t>
      </w:r>
    </w:p>
    <w:p w:rsidR="00000000" w:rsidDel="00000000" w:rsidP="00000000" w:rsidRDefault="00000000" w:rsidRPr="00000000" w14:paraId="000003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First occurrence of this monthId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Insert monthid - income in the hashmap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3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the number of months of the current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countMonths++;</w:t>
      </w:r>
    </w:p>
    <w:p w:rsidR="00000000" w:rsidDel="00000000" w:rsidP="00000000" w:rsidRDefault="00000000" w:rsidRPr="00000000" w14:paraId="000003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3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the total income of the current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totalYearlyIncome = totalYearlyIncome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3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First part of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pairs (year-month, total monthly income)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totalMonthIncome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entrySet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3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(year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3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3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Second part of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average monthly income for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(year),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(totalYearlyIncome / countMonths));</w:t>
      </w:r>
    </w:p>
    <w:p w:rsidR="00000000" w:rsidDel="00000000" w:rsidP="00000000" w:rsidRDefault="00000000" w:rsidRPr="00000000" w14:paraId="000003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MonthIncome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org.apache.hadoop.io.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monthID;</w:t>
      </w:r>
    </w:p>
    <w:p w:rsidR="00000000" w:rsidDel="00000000" w:rsidP="00000000" w:rsidRDefault="00000000" w:rsidRPr="00000000" w14:paraId="000003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setMonthID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monthIDValue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monthID = monthIDValue;</w:t>
      </w:r>
    </w:p>
    <w:p w:rsidR="00000000" w:rsidDel="00000000" w:rsidP="00000000" w:rsidRDefault="00000000" w:rsidRPr="00000000" w14:paraId="000003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income;</w:t>
      </w:r>
    </w:p>
    <w:p w:rsidR="00000000" w:rsidDel="00000000" w:rsidP="00000000" w:rsidRDefault="00000000" w:rsidRPr="00000000" w14:paraId="000003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incomeValue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income = incomeValue;</w:t>
      </w:r>
    </w:p>
    <w:p w:rsidR="00000000" w:rsidDel="00000000" w:rsidP="00000000" w:rsidRDefault="00000000" w:rsidRPr="00000000" w14:paraId="000003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DataInput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monthID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readUTF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income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DataOutput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writeUTF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(monthID);</w:t>
      </w:r>
    </w:p>
    <w:p w:rsidR="00000000" w:rsidDel="00000000" w:rsidP="00000000" w:rsidRDefault="00000000" w:rsidRPr="00000000" w14:paraId="000003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(income);</w:t>
      </w:r>
    </w:p>
    <w:p w:rsidR="00000000" w:rsidDel="00000000" w:rsidP="00000000" w:rsidRDefault="00000000" w:rsidRPr="00000000" w14:paraId="000003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3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4: PM10 pollution analysis per city zone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01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Input: a (structured) textual file containing the daily value of PM10 for a set of city zones </w:t>
      </w:r>
    </w:p>
    <w:p w:rsidR="00000000" w:rsidDel="00000000" w:rsidP="00000000" w:rsidRDefault="00000000" w:rsidRPr="00000000" w14:paraId="00000402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 has the following format zoneId,date\tPM10 value (μg/m3 )\n </w:t>
      </w:r>
    </w:p>
    <w:p w:rsidR="00000000" w:rsidDel="00000000" w:rsidP="00000000" w:rsidRDefault="00000000" w:rsidRPr="00000000" w14:paraId="0000040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report for each zone the list of dates associated with a PM10 value above a specific threshold </w:t>
      </w:r>
    </w:p>
    <w:p w:rsidR="00000000" w:rsidDel="00000000" w:rsidP="00000000" w:rsidRDefault="00000000" w:rsidRPr="00000000" w14:paraId="00000404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Supposed to set threshold = 50 μg/m3 </w:t>
      </w:r>
    </w:p>
    <w:p w:rsidR="00000000" w:rsidDel="00000000" w:rsidP="00000000" w:rsidRDefault="00000000" w:rsidRPr="00000000" w14:paraId="00000405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Report only the zones with at least one date with PM10 above the threshold</w:t>
      </w:r>
    </w:p>
    <w:p w:rsidR="00000000" w:rsidDel="00000000" w:rsidP="00000000" w:rsidRDefault="00000000" w:rsidRPr="00000000" w14:paraId="000004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* Exercise 4 -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PM10Threshold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zone and date from the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zone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PM10Level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Compare the value of PM10 with the threshold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(PM10Level &gt; PM10Threshold) {</w:t>
      </w:r>
    </w:p>
    <w:p w:rsidR="00000000" w:rsidDel="00000000" w:rsidP="00000000" w:rsidRDefault="00000000" w:rsidRPr="00000000" w14:paraId="000004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(zoneID,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(zone),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(date));</w:t>
      </w:r>
    </w:p>
    <w:p w:rsidR="00000000" w:rsidDel="00000000" w:rsidP="00000000" w:rsidRDefault="00000000" w:rsidRPr="00000000" w14:paraId="000004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4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* Exercise 4 -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aboveThresholdDates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concatenate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aboveThresholdDates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length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aboveThresholdDates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aboveThresholdDates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aboveThresholdDates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(aboveThresholdDates));</w:t>
      </w:r>
    </w:p>
    <w:p w:rsidR="00000000" w:rsidDel="00000000" w:rsidP="00000000" w:rsidRDefault="00000000" w:rsidRPr="00000000" w14:paraId="000004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C">
      <w:pPr>
        <w:spacing w:line="216" w:lineRule="auto"/>
        <w:rPr/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13: Top 1 most profitable date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D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(structured) textual csv files containing the daily income of a company </w:t>
      </w:r>
    </w:p>
    <w:p w:rsidR="00000000" w:rsidDel="00000000" w:rsidP="00000000" w:rsidRDefault="00000000" w:rsidRPr="00000000" w14:paraId="0000043E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date\tdaily income\n </w:t>
      </w:r>
    </w:p>
    <w:p w:rsidR="00000000" w:rsidDel="00000000" w:rsidP="00000000" w:rsidRDefault="00000000" w:rsidRPr="00000000" w14:paraId="0000043F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Select the date and income of the top 1 most profitable date</w:t>
      </w:r>
    </w:p>
    <w:p w:rsidR="00000000" w:rsidDel="00000000" w:rsidP="00000000" w:rsidRDefault="00000000" w:rsidRPr="00000000" w14:paraId="00000440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In case of tie, select the first date</w:t>
      </w:r>
    </w:p>
    <w:p w:rsidR="00000000" w:rsidDel="00000000" w:rsidP="00000000" w:rsidRDefault="00000000" w:rsidRPr="00000000" w14:paraId="000004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for each mapper, top1 is used to store the information about the top1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date-income of the subset of lines analyzed by the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top1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dailyIncome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the current income is the top 1 income among the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analyzed by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mapper. In case of tie (same income value) the earliest date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 dailyIncome 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|| </w:t>
      </w:r>
    </w:p>
    <w:p w:rsidR="00000000" w:rsidDel="00000000" w:rsidP="00000000" w:rsidRDefault="00000000" w:rsidRPr="00000000" w14:paraId="000004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(dailyIncome ==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&lt;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4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current line is the current top 1 income value. Store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and income in top1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top1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(date);</w:t>
      </w:r>
    </w:p>
    <w:p w:rsidR="00000000" w:rsidDel="00000000" w:rsidP="00000000" w:rsidRDefault="00000000" w:rsidRPr="00000000" w14:paraId="000004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(dailyIncome);</w:t>
      </w:r>
    </w:p>
    <w:p w:rsidR="00000000" w:rsidDel="00000000" w:rsidP="00000000" w:rsidRDefault="00000000" w:rsidRPr="00000000" w14:paraId="000004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4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reduce method is called only once in this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All the key-value pairs emitted by the mappers have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same key (NullWritable.get())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dailyIncome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select the top 1 income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related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4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date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dailyIncome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 dailyIncome 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||</w:t>
      </w:r>
    </w:p>
    <w:p w:rsidR="00000000" w:rsidDel="00000000" w:rsidP="00000000" w:rsidRDefault="00000000" w:rsidRPr="00000000" w14:paraId="000004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(dailyIncome ==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&lt;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4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current line is the current top 1 income value.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date and income in globalTop1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globalTop1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(date);</w:t>
      </w:r>
    </w:p>
    <w:p w:rsidR="00000000" w:rsidDel="00000000" w:rsidP="00000000" w:rsidRDefault="00000000" w:rsidRPr="00000000" w14:paraId="000004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(dailyIncome);</w:t>
      </w:r>
    </w:p>
    <w:p w:rsidR="00000000" w:rsidDel="00000000" w:rsidP="00000000" w:rsidRDefault="00000000" w:rsidRPr="00000000" w14:paraId="000004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4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4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pair (date, income) associated with top 1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4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org.apache.hadoop.io.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نیست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برای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date;</w:t>
      </w:r>
    </w:p>
    <w:p w:rsidR="00000000" w:rsidDel="00000000" w:rsidP="00000000" w:rsidRDefault="00000000" w:rsidRPr="00000000" w14:paraId="000004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dateValue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نیست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برای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</w:p>
    <w:p w:rsidR="00000000" w:rsidDel="00000000" w:rsidP="00000000" w:rsidRDefault="00000000" w:rsidRPr="00000000" w14:paraId="000004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date = dateValue;</w:t>
      </w:r>
    </w:p>
    <w:p w:rsidR="00000000" w:rsidDel="00000000" w:rsidP="00000000" w:rsidRDefault="00000000" w:rsidRPr="00000000" w14:paraId="000004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getIncome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نیست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برای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</w:p>
    <w:p w:rsidR="00000000" w:rsidDel="00000000" w:rsidP="00000000" w:rsidRDefault="00000000" w:rsidRPr="00000000" w14:paraId="000004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income;</w:t>
      </w:r>
    </w:p>
    <w:p w:rsidR="00000000" w:rsidDel="00000000" w:rsidP="00000000" w:rsidRDefault="00000000" w:rsidRPr="00000000" w14:paraId="000004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incomeValue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نیست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برای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</w:p>
    <w:p w:rsidR="00000000" w:rsidDel="00000000" w:rsidP="00000000" w:rsidRDefault="00000000" w:rsidRPr="00000000" w14:paraId="000004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income = incomeValue;</w:t>
      </w:r>
    </w:p>
    <w:p w:rsidR="00000000" w:rsidDel="00000000" w:rsidP="00000000" w:rsidRDefault="00000000" w:rsidRPr="00000000" w14:paraId="000004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DataInput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income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date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readUTF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    }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نیست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برای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</w:p>
    <w:p w:rsidR="00000000" w:rsidDel="00000000" w:rsidP="00000000" w:rsidRDefault="00000000" w:rsidRPr="00000000" w14:paraId="000004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DataOutput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(income);</w:t>
      </w:r>
    </w:p>
    <w:p w:rsidR="00000000" w:rsidDel="00000000" w:rsidP="00000000" w:rsidRDefault="00000000" w:rsidRPr="00000000" w14:paraId="000004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writeUTF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(date);</w:t>
      </w:r>
    </w:p>
    <w:p w:rsidR="00000000" w:rsidDel="00000000" w:rsidP="00000000" w:rsidRDefault="00000000" w:rsidRPr="00000000" w14:paraId="000004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    }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نیست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برای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</w:p>
    <w:p w:rsidR="00000000" w:rsidDel="00000000" w:rsidP="00000000" w:rsidRDefault="00000000" w:rsidRPr="00000000" w14:paraId="000004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       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این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قسمت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براش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مهمه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که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تو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امتحان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نوشته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1"/>
        </w:rPr>
        <w:t xml:space="preserve">بشه</w:t>
      </w:r>
    </w:p>
    <w:p w:rsidR="00000000" w:rsidDel="00000000" w:rsidP="00000000" w:rsidRDefault="00000000" w:rsidRPr="00000000" w14:paraId="000004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formattedString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date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income:"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income);</w:t>
      </w:r>
    </w:p>
    <w:p w:rsidR="00000000" w:rsidDel="00000000" w:rsidP="00000000" w:rsidRDefault="00000000" w:rsidRPr="00000000" w14:paraId="000004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formattedString;</w:t>
      </w:r>
    </w:p>
    <w:p w:rsidR="00000000" w:rsidDel="00000000" w:rsidP="00000000" w:rsidRDefault="00000000" w:rsidRPr="00000000" w14:paraId="000004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4">
      <w:pPr>
        <w:spacing w:line="216" w:lineRule="auto"/>
        <w:rPr/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13 Bis: Top 2 most profitable dates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5">
      <w:pPr>
        <w:spacing w:line="216" w:lineRule="auto"/>
        <w:rPr/>
      </w:pPr>
      <w:r w:rsidDel="00000000" w:rsidR="00000000" w:rsidRPr="00000000">
        <w:rPr>
          <w:rtl w:val="0"/>
        </w:rPr>
        <w:t xml:space="preserve">♣ Input: a (structured) textual csv files containing the daily income of a company ▪ Each line of the files has the following format date\tdaily income\n </w:t>
      </w:r>
    </w:p>
    <w:p w:rsidR="00000000" w:rsidDel="00000000" w:rsidP="00000000" w:rsidRDefault="00000000" w:rsidRPr="00000000" w14:paraId="000004B6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♣ Output: ▪ Select the date and income of the top 2 most profitable dates ▪ In case of tie, select the first 2 dates among the ones associated with the highest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4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4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top1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top2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dailyIncome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4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(top1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&lt; dailyIncome ||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== dailyIncome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&lt;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4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top2 = top1;</w:t>
      </w:r>
    </w:p>
    <w:p w:rsidR="00000000" w:rsidDel="00000000" w:rsidP="00000000" w:rsidRDefault="00000000" w:rsidRPr="00000000" w14:paraId="000004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top1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date;</w:t>
      </w:r>
    </w:p>
    <w:p w:rsidR="00000000" w:rsidDel="00000000" w:rsidP="00000000" w:rsidRDefault="00000000" w:rsidRPr="00000000" w14:paraId="000004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dailyIncome;</w:t>
      </w:r>
    </w:p>
    <w:p w:rsidR="00000000" w:rsidDel="00000000" w:rsidP="00000000" w:rsidRDefault="00000000" w:rsidRPr="00000000" w14:paraId="000004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(top2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&lt; dailyIncome</w:t>
      </w:r>
    </w:p>
    <w:p w:rsidR="00000000" w:rsidDel="00000000" w:rsidP="00000000" w:rsidRDefault="00000000" w:rsidRPr="00000000" w14:paraId="000004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||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== dailyIncome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&lt;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4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top2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date;</w:t>
      </w:r>
    </w:p>
    <w:p w:rsidR="00000000" w:rsidDel="00000000" w:rsidP="00000000" w:rsidRDefault="00000000" w:rsidRPr="00000000" w14:paraId="000004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dailyIncome;</w:t>
      </w:r>
    </w:p>
    <w:p w:rsidR="00000000" w:rsidDel="00000000" w:rsidP="00000000" w:rsidRDefault="00000000" w:rsidRPr="00000000" w14:paraId="000004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4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4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4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4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4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4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4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4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reduce method is called only once in this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All the key-value pairs emitted by the mappers as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same key (NullWritable.get())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dailyIncome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4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4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top1=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top2=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5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select the top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5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5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5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date=record[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5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dailyIncome=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(record[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5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(top1==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&lt;dailyIncome)</w:t>
      </w:r>
    </w:p>
    <w:p w:rsidR="00000000" w:rsidDel="00000000" w:rsidP="00000000" w:rsidRDefault="00000000" w:rsidRPr="00000000" w14:paraId="000005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</w:t>
      </w:r>
    </w:p>
    <w:p w:rsidR="00000000" w:rsidDel="00000000" w:rsidP="00000000" w:rsidRDefault="00000000" w:rsidRPr="00000000" w14:paraId="000005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top2=top1;</w:t>
      </w:r>
    </w:p>
    <w:p w:rsidR="00000000" w:rsidDel="00000000" w:rsidP="00000000" w:rsidRDefault="00000000" w:rsidRPr="00000000" w14:paraId="000005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</w:p>
    <w:p w:rsidR="00000000" w:rsidDel="00000000" w:rsidP="00000000" w:rsidRDefault="00000000" w:rsidRPr="00000000" w14:paraId="000005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top1=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(date);</w:t>
      </w:r>
    </w:p>
    <w:p w:rsidR="00000000" w:rsidDel="00000000" w:rsidP="00000000" w:rsidRDefault="00000000" w:rsidRPr="00000000" w14:paraId="000005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=dailyIncome;</w:t>
      </w:r>
    </w:p>
    <w:p w:rsidR="00000000" w:rsidDel="00000000" w:rsidP="00000000" w:rsidRDefault="00000000" w:rsidRPr="00000000" w14:paraId="000005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5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{</w:t>
      </w:r>
    </w:p>
    <w:p w:rsidR="00000000" w:rsidDel="00000000" w:rsidP="00000000" w:rsidRDefault="00000000" w:rsidRPr="00000000" w14:paraId="000005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(top2==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&lt;dailyIncome)</w:t>
      </w:r>
    </w:p>
    <w:p w:rsidR="00000000" w:rsidDel="00000000" w:rsidP="00000000" w:rsidRDefault="00000000" w:rsidRPr="00000000" w14:paraId="000005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{</w:t>
      </w:r>
    </w:p>
    <w:p w:rsidR="00000000" w:rsidDel="00000000" w:rsidP="00000000" w:rsidRDefault="00000000" w:rsidRPr="00000000" w14:paraId="000005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    top2=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DateValue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5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=dailyIncome;</w:t>
      </w:r>
    </w:p>
    <w:p w:rsidR="00000000" w:rsidDel="00000000" w:rsidP="00000000" w:rsidRDefault="00000000" w:rsidRPr="00000000" w14:paraId="000005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}</w:t>
      </w:r>
    </w:p>
    <w:p w:rsidR="00000000" w:rsidDel="00000000" w:rsidP="00000000" w:rsidRDefault="00000000" w:rsidRPr="00000000" w14:paraId="000005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}</w:t>
      </w:r>
    </w:p>
    <w:p w:rsidR="00000000" w:rsidDel="00000000" w:rsidP="00000000" w:rsidRDefault="00000000" w:rsidRPr="00000000" w14:paraId="000005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5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pair (date, value) top1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pair (date, value) top2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5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top2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5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1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14: Dictionary </w:t>
      </w:r>
    </w:p>
    <w:p w:rsidR="00000000" w:rsidDel="00000000" w:rsidP="00000000" w:rsidRDefault="00000000" w:rsidRPr="00000000" w14:paraId="00000523">
      <w:pPr>
        <w:spacing w:line="21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collection of news (textual files) </w:t>
      </w:r>
    </w:p>
    <w:p w:rsidR="00000000" w:rsidDel="00000000" w:rsidP="00000000" w:rsidRDefault="00000000" w:rsidRPr="00000000" w14:paraId="00000524">
      <w:pPr>
        <w:spacing w:line="216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List of distinct words occurring in the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14 - Combiner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CombinerBigData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5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14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5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5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5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05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</w:p>
    <w:p w:rsidR="00000000" w:rsidDel="00000000" w:rsidP="00000000" w:rsidRDefault="00000000" w:rsidRPr="00000000" w14:paraId="000005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(word,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5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5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}}</w:t>
      </w:r>
    </w:p>
    <w:p w:rsidR="00000000" w:rsidDel="00000000" w:rsidP="00000000" w:rsidRDefault="00000000" w:rsidRPr="00000000" w14:paraId="000005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14 -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5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8">
      <w:pPr>
        <w:spacing w:line="21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15: Dictionary– Mapping word - integer</w:t>
      </w:r>
    </w:p>
    <w:p w:rsidR="00000000" w:rsidDel="00000000" w:rsidP="00000000" w:rsidRDefault="00000000" w:rsidRPr="00000000" w14:paraId="0000055A">
      <w:pPr>
        <w:spacing w:line="216" w:lineRule="auto"/>
        <w:rPr/>
      </w:pPr>
      <w:r w:rsidDel="00000000" w:rsidR="00000000" w:rsidRPr="00000000">
        <w:rPr>
          <w:rtl w:val="0"/>
        </w:rPr>
        <w:t xml:space="preserve">♣ Input: a collection of news (textual files) </w:t>
      </w:r>
    </w:p>
    <w:p w:rsidR="00000000" w:rsidDel="00000000" w:rsidP="00000000" w:rsidRDefault="00000000" w:rsidRPr="00000000" w14:paraId="0000055B">
      <w:pPr>
        <w:spacing w:line="216" w:lineRule="auto"/>
        <w:rPr/>
      </w:pPr>
      <w:r w:rsidDel="00000000" w:rsidR="00000000" w:rsidRPr="00000000">
        <w:rPr>
          <w:rtl w:val="0"/>
        </w:rPr>
        <w:t xml:space="preserve">♣ Output: ▪ List of distinct words occurring in the collection associated with a set of unique integers </w:t>
      </w:r>
    </w:p>
    <w:p w:rsidR="00000000" w:rsidDel="00000000" w:rsidP="00000000" w:rsidRDefault="00000000" w:rsidRPr="00000000" w14:paraId="0000055C">
      <w:pPr>
        <w:spacing w:line="216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▪ Each word is associated with a unique integer (and viceversa)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  * Exercise 15 - Combiner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CombinerBigData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5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5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5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15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5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5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5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05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</w:p>
    <w:p w:rsidR="00000000" w:rsidDel="00000000" w:rsidP="00000000" w:rsidRDefault="00000000" w:rsidRPr="00000000" w14:paraId="000005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(word,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5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5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15 -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Initialize the variable that is used to remember how many words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been already mapped to an integer (i.e., it stores also the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integer value mapped with a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wordId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current word associated with the next available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wordId = wordId +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(wordId));</w:t>
      </w:r>
    </w:p>
    <w:p w:rsidR="00000000" w:rsidDel="00000000" w:rsidP="00000000" w:rsidRDefault="00000000" w:rsidRPr="00000000" w14:paraId="000005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hd w:fill="ffffff" w:val="clear"/>
        <w:spacing w:after="0" w:lineRule="auto"/>
        <w:rPr/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21: Stopword elimination problem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large textual file containing one sentence per line </w:t>
      </w:r>
    </w:p>
    <w:p w:rsidR="00000000" w:rsidDel="00000000" w:rsidP="00000000" w:rsidRDefault="00000000" w:rsidRPr="00000000" w14:paraId="000005A4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A small file containing a set of stopwords ▪ One stopword per line </w:t>
      </w:r>
    </w:p>
    <w:p w:rsidR="00000000" w:rsidDel="00000000" w:rsidP="00000000" w:rsidRDefault="00000000" w:rsidRPr="00000000" w14:paraId="000005A5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A textual file containing the same sentences of the large input file without the words appearing in the small file </w:t>
      </w:r>
    </w:p>
    <w:p w:rsidR="00000000" w:rsidDel="00000000" w:rsidP="00000000" w:rsidRDefault="00000000" w:rsidRPr="00000000" w14:paraId="000005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The order of the sentences in the output file can be different from the order of the sentences in the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  * Exercise 21 -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5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5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nextLine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5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stopWords=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5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Open the stopword file (that is shared by means of the distributed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cache mechanism)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URI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urisCachedFiles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getCacheFiles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application has one single single cached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Its path is stored in urisCachedFiles[0]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(urisCachedFiles[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())));</w:t>
      </w:r>
    </w:p>
    <w:p w:rsidR="00000000" w:rsidDel="00000000" w:rsidP="00000000" w:rsidRDefault="00000000" w:rsidRPr="00000000" w14:paraId="000005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5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Each line of the file contains one stopword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stopwords are stored in the stopWords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((nextLine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(nextLine);</w:t>
      </w:r>
    </w:p>
    <w:p w:rsidR="00000000" w:rsidDel="00000000" w:rsidP="00000000" w:rsidRDefault="00000000" w:rsidRPr="00000000" w14:paraId="000005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5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close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5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5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stopword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Remove stopwords from the current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sentenceWithoutStopwords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05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</w:p>
    <w:p w:rsidR="00000000" w:rsidDel="00000000" w:rsidP="00000000" w:rsidRDefault="00000000" w:rsidRPr="00000000" w14:paraId="000005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the current word is in the stopWords list it means it is a stopword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(word)==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stopword=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stopword=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</w:p>
    <w:p w:rsidR="00000000" w:rsidDel="00000000" w:rsidP="00000000" w:rsidRDefault="00000000" w:rsidRPr="00000000" w14:paraId="000005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the current word is a stopword do not consider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Otherwise attach it at the end of sentenceWithoutStopwords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(stopword==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{</w:t>
      </w:r>
    </w:p>
    <w:p w:rsidR="00000000" w:rsidDel="00000000" w:rsidP="00000000" w:rsidRDefault="00000000" w:rsidRPr="00000000" w14:paraId="000005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sentenceWithoutStopwords=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sentenceWithoutStopwords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(word+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}</w:t>
      </w:r>
    </w:p>
    <w:p w:rsidR="00000000" w:rsidDel="00000000" w:rsidP="00000000" w:rsidRDefault="00000000" w:rsidRPr="00000000" w14:paraId="000005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5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sentenceWithoutStopwords)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5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(sentenceWithoutStopwords));</w:t>
      </w:r>
    </w:p>
    <w:p w:rsidR="00000000" w:rsidDel="00000000" w:rsidP="00000000" w:rsidRDefault="00000000" w:rsidRPr="00000000" w14:paraId="000005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}}</w:t>
      </w:r>
    </w:p>
    <w:p w:rsidR="00000000" w:rsidDel="00000000" w:rsidP="00000000" w:rsidRDefault="00000000" w:rsidRPr="00000000" w14:paraId="000005E5">
      <w:pPr>
        <w:shd w:fill="ffffff" w:val="clear"/>
        <w:spacing w:after="0" w:lineRule="auto"/>
        <w:rPr/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17: Select maximum temperature for each date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two structured textual files containing the temperatures gathered by a set of sensors </w:t>
      </w:r>
    </w:p>
    <w:p w:rsidR="00000000" w:rsidDel="00000000" w:rsidP="00000000" w:rsidRDefault="00000000" w:rsidRPr="00000000" w14:paraId="000005E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first file has the following format sensorID,date,hour,temperature\n </w:t>
      </w:r>
    </w:p>
    <w:p w:rsidR="00000000" w:rsidDel="00000000" w:rsidP="00000000" w:rsidRDefault="00000000" w:rsidRPr="00000000" w14:paraId="000005E8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second file has the following format date,hour,temperature,sensorID\n </w:t>
      </w:r>
    </w:p>
    <w:p w:rsidR="00000000" w:rsidDel="00000000" w:rsidP="00000000" w:rsidRDefault="00000000" w:rsidRPr="00000000" w14:paraId="000005E9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the maximum temperature for each date (considering the data of both input files)</w:t>
      </w:r>
    </w:p>
    <w:p w:rsidR="00000000" w:rsidDel="00000000" w:rsidP="00000000" w:rsidRDefault="00000000" w:rsidRPr="00000000" w14:paraId="000005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 first data format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MapperType1BigData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hour:minute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fields[3]=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5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temperature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5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(temperature));</w:t>
      </w:r>
    </w:p>
    <w:p w:rsidR="00000000" w:rsidDel="00000000" w:rsidP="00000000" w:rsidRDefault="00000000" w:rsidRPr="00000000" w14:paraId="000006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 second data format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MapperType2BigData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hour:minute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fields[3]=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6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temperature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(temperature));</w:t>
      </w:r>
    </w:p>
    <w:p w:rsidR="00000000" w:rsidDel="00000000" w:rsidP="00000000" w:rsidRDefault="00000000" w:rsidRPr="00000000" w14:paraId="000006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A">
      <w:pPr>
        <w:shd w:fill="ffffff" w:val="clear"/>
        <w:spacing w:after="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Reducer */</w:t>
      </w:r>
    </w:p>
    <w:p w:rsidR="00000000" w:rsidDel="00000000" w:rsidP="00000000" w:rsidRDefault="00000000" w:rsidRPr="00000000" w14:paraId="000006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6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6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6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6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find the maximum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6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()&gt;max)</w:t>
      </w:r>
    </w:p>
    <w:p w:rsidR="00000000" w:rsidDel="00000000" w:rsidP="00000000" w:rsidRDefault="00000000" w:rsidRPr="00000000" w14:paraId="000006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max=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6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pair (date, maximum temperature)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FloatWritable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(max));</w:t>
      </w:r>
    </w:p>
    <w:p w:rsidR="00000000" w:rsidDel="00000000" w:rsidP="00000000" w:rsidRDefault="00000000" w:rsidRPr="00000000" w14:paraId="000006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2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20:</w:t>
      </w:r>
    </w:p>
    <w:p w:rsidR="00000000" w:rsidDel="00000000" w:rsidP="00000000" w:rsidRDefault="00000000" w:rsidRPr="00000000" w14:paraId="0000063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Split the readings of a set of sensors based on the value of the measurement </w:t>
      </w:r>
    </w:p>
    <w:p w:rsidR="00000000" w:rsidDel="00000000" w:rsidP="00000000" w:rsidRDefault="00000000" w:rsidRPr="00000000" w14:paraId="00000634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set of textual files containing the temperatures gathered by a set of sensors </w:t>
      </w:r>
    </w:p>
    <w:p w:rsidR="00000000" w:rsidDel="00000000" w:rsidP="00000000" w:rsidRDefault="00000000" w:rsidRPr="00000000" w14:paraId="00000635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files has the following format sensorID,date,hour,temperature\n </w:t>
      </w:r>
    </w:p>
    <w:p w:rsidR="00000000" w:rsidDel="00000000" w:rsidP="00000000" w:rsidRDefault="00000000" w:rsidRPr="00000000" w14:paraId="0000063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a set of files with the prefix “high-temp-” containing the lines of the input files with a temperature value greater than 30.0 </w:t>
      </w:r>
    </w:p>
    <w:p w:rsidR="00000000" w:rsidDel="00000000" w:rsidP="00000000" w:rsidRDefault="00000000" w:rsidRPr="00000000" w14:paraId="0000063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a set of files with the prefix “normal-temp-” containing the lines of the input files with a temperature value less than or equal to 30.0</w:t>
      </w:r>
    </w:p>
    <w:p w:rsidR="00000000" w:rsidDel="00000000" w:rsidP="00000000" w:rsidRDefault="00000000" w:rsidRPr="00000000" w14:paraId="000006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 of a map-only job *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6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6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MultiOutputs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MultipleOutputs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6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Create a new MultiOuputs using the context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mos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MultipleOutputs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&gt;(context);</w:t>
      </w:r>
    </w:p>
    <w:p w:rsidR="00000000" w:rsidDel="00000000" w:rsidP="00000000" w:rsidRDefault="00000000" w:rsidRPr="00000000" w14:paraId="000006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6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by using the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fields[0]= sensor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fields[1]=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fields[2]= hour:minute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fields[3]=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6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temperature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parseFloat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6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(temperature&gt;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30.0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"hightemp"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value,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6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"normaltemp"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value,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6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}</w:t>
      </w:r>
    </w:p>
    <w:p w:rsidR="00000000" w:rsidDel="00000000" w:rsidP="00000000" w:rsidRDefault="00000000" w:rsidRPr="00000000" w14:paraId="000006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6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Close the MultiOutputs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you do not close the MultiOutputs object the content of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files will not be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close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4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23:</w:t>
      </w:r>
    </w:p>
    <w:p w:rsidR="00000000" w:rsidDel="00000000" w:rsidP="00000000" w:rsidRDefault="00000000" w:rsidRPr="00000000" w14:paraId="00000665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Potential friends of a specific user </w:t>
      </w:r>
    </w:p>
    <w:p w:rsidR="00000000" w:rsidDel="00000000" w:rsidP="00000000" w:rsidRDefault="00000000" w:rsidRPr="00000000" w14:paraId="0000066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textual file containing pairs of users (one pair per line) </w:t>
      </w:r>
    </w:p>
    <w:p w:rsidR="00000000" w:rsidDel="00000000" w:rsidP="00000000" w:rsidRDefault="00000000" w:rsidRPr="00000000" w14:paraId="0000066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has the format ↑ Username1,Username2 ▪ Each pair represents the fact that Username1 is friend of Username2 (and vice versa) </w:t>
      </w:r>
    </w:p>
    <w:p w:rsidR="00000000" w:rsidDel="00000000" w:rsidP="00000000" w:rsidRDefault="00000000" w:rsidRPr="00000000" w14:paraId="00000668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One username specified as parameter by means of the command line </w:t>
      </w:r>
    </w:p>
    <w:p w:rsidR="00000000" w:rsidDel="00000000" w:rsidP="00000000" w:rsidRDefault="00000000" w:rsidRPr="00000000" w14:paraId="00000669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The potential friends of the specified username stored in a textual file </w:t>
      </w:r>
    </w:p>
    <w:p w:rsidR="00000000" w:rsidDel="00000000" w:rsidP="00000000" w:rsidRDefault="00000000" w:rsidRPr="00000000" w14:paraId="0000066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One single line with the list of potential friends</w:t>
      </w:r>
    </w:p>
    <w:p w:rsidR="00000000" w:rsidDel="00000000" w:rsidP="00000000" w:rsidRDefault="00000000" w:rsidRPr="00000000" w14:paraId="0000066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▪ User1 is a potential friend of User2 if they have at least one friend in common</w:t>
      </w:r>
    </w:p>
    <w:p w:rsidR="00000000" w:rsidDel="00000000" w:rsidP="00000000" w:rsidRDefault="00000000" w:rsidRPr="00000000" w14:paraId="000006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23 -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Retrieve the information about the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specifiedUser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username1 and username2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two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(username1,username2)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(username2,username1)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Do not emit pair with key=user of interest. It is not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23 -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finalListPotentialFriends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Retrieve the information about the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specifiedUser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Instantiate the local variable that is used to store the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list of potential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finalListPotentialFriends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6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containsSpecifiedUser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Partial list of potential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partialListOfPotentialFriends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6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contains one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values contains the specified user it means that the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 and the other users in values have user "key" in common.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Hence, the users in values are potential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containsSpecifiedUser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6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containsSpecifiedUser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Store the list of users for a potential "second iteration"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partialListOfPotentialFriends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6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6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6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containsSpecifiedUser is true it means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partialListOfPotentialFriends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contains potential friends of the specified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 is useful if and only if partialListOfPotentialFriends is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empty (i.e., if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contains the selected user and also another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(containsSpecifiedUser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partialListOfPotentialFriends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the list of potential users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partialListOfPotentialFriends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partialListOfPotentialFriends) {</w:t>
      </w:r>
    </w:p>
    <w:p w:rsidR="00000000" w:rsidDel="00000000" w:rsidP="00000000" w:rsidRDefault="00000000" w:rsidRPr="00000000" w14:paraId="000006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the user is new then it is inserted in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Otherwise, if it is already in the set, it is ignored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finalListPotentialFriends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(user);</w:t>
      </w:r>
    </w:p>
    <w:p w:rsidR="00000000" w:rsidDel="00000000" w:rsidP="00000000" w:rsidRDefault="00000000" w:rsidRPr="00000000" w14:paraId="000006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6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6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Concatenate the users stored in finalListPotentialFriends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to generate the final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potFriend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finalListPotentialFriends) {</w:t>
      </w:r>
    </w:p>
    <w:p w:rsidR="00000000" w:rsidDel="00000000" w:rsidP="00000000" w:rsidRDefault="00000000" w:rsidRPr="00000000" w14:paraId="000006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globalPotFriends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globalPotFriends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(potFriend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6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(globalPotFriends),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6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23:</w:t>
      </w:r>
    </w:p>
    <w:p w:rsidR="00000000" w:rsidDel="00000000" w:rsidP="00000000" w:rsidRDefault="00000000" w:rsidRPr="00000000" w14:paraId="000006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22 -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6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Retrieve the information about the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specifiedUser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username1 and username2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one of the users is specifiedUser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users[1])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6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users[0])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6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6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23 - Mapper Job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7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Store the information about the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specifiedUser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Store in the ArraList friends the list of friends available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shared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friends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7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URI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getCacheFiles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application has one single cached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new Path(CachedFiles[0].getPath()).getName() is the name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shared file (i.e., part-r-00000 in this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</w:p>
    <w:p w:rsidR="00000000" w:rsidDel="00000000" w:rsidP="00000000" w:rsidRDefault="00000000" w:rsidRPr="00000000" w14:paraId="000007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())));</w:t>
      </w:r>
    </w:p>
    <w:p w:rsidR="00000000" w:rsidDel="00000000" w:rsidP="00000000" w:rsidRDefault="00000000" w:rsidRPr="00000000" w14:paraId="000007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7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 We can also simply use the following line of code instead of the previous one since we know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  apriori the name of the shared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BufferedReader fileFriends = new BufferedReader(new FileReader(new File("part-r-00000")));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ffffff" w:val="clear"/>
        <w:spacing w:after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There is one friend per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((line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(line);</w:t>
      </w:r>
    </w:p>
    <w:p w:rsidR="00000000" w:rsidDel="00000000" w:rsidP="00000000" w:rsidRDefault="00000000" w:rsidRPr="00000000" w14:paraId="000007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close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username1 and username2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one of the two users is friend of the user of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it is true, the the other user of the current pair is a potential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of the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</w:p>
    <w:p w:rsidR="00000000" w:rsidDel="00000000" w:rsidP="00000000" w:rsidRDefault="00000000" w:rsidRPr="00000000" w14:paraId="000007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(specifiedUser)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users[0] is a friend of specifiedUser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users[1] is a potential friend of specifiedUser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users[1])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7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(specifiedUser)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users[1] is a friend of specifiedUser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users[0] is a potential friend of specifiedUser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users[0])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7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22 -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7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emit one line for each of friend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7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7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22 - Reducer Job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7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7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include them in the ArrayList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potential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7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7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Concatenate the list of potential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potFriend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potFriends) {</w:t>
      </w:r>
    </w:p>
    <w:p w:rsidR="00000000" w:rsidDel="00000000" w:rsidP="00000000" w:rsidRDefault="00000000" w:rsidRPr="00000000" w14:paraId="000007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listOfPotFriends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(potFriend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list of potential friends (in one single 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(listOfPotFriends),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7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7D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27:</w:t>
      </w:r>
    </w:p>
    <w:p w:rsidR="00000000" w:rsidDel="00000000" w:rsidP="00000000" w:rsidRDefault="00000000" w:rsidRPr="00000000" w14:paraId="0000077E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Input: ▪ A large textual file containing a set of records </w:t>
      </w:r>
    </w:p>
    <w:p w:rsidR="00000000" w:rsidDel="00000000" w:rsidP="00000000" w:rsidRDefault="00000000" w:rsidRPr="00000000" w14:paraId="0000077F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contains the information about one single user ▪ Each line has the format ↑ UserId,Name,Surname,Gender,YearOfBirth,City,Education ▪ A small file with a set of business rules that are used to assign each user to a category </w:t>
      </w:r>
    </w:p>
    <w:p w:rsidR="00000000" w:rsidDel="00000000" w:rsidP="00000000" w:rsidRDefault="00000000" w:rsidRPr="00000000" w14:paraId="00000780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contains a business rule with the format ↑ Gender= and YearOfBirth= -&gt; Category ▪ Rules are mutually exclusive</w:t>
      </w:r>
    </w:p>
    <w:p w:rsidR="00000000" w:rsidDel="00000000" w:rsidP="00000000" w:rsidRDefault="00000000" w:rsidRPr="00000000" w14:paraId="00000781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▪ One record for each user with the following format </w:t>
      </w:r>
    </w:p>
    <w:p w:rsidR="00000000" w:rsidDel="00000000" w:rsidP="00000000" w:rsidRDefault="00000000" w:rsidRPr="00000000" w14:paraId="0000078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The original information about the user plus the category assigned to the user by means of the business rules </w:t>
      </w:r>
    </w:p>
    <w:p w:rsidR="00000000" w:rsidDel="00000000" w:rsidP="00000000" w:rsidRDefault="00000000" w:rsidRPr="00000000" w14:paraId="00000784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Since the rules are mutually exclusive, there is only one rule applicable for each user </w:t>
      </w:r>
    </w:p>
    <w:p w:rsidR="00000000" w:rsidDel="00000000" w:rsidP="00000000" w:rsidRDefault="00000000" w:rsidRPr="00000000" w14:paraId="00000785">
      <w:pPr>
        <w:shd w:fill="ffffff" w:val="clear"/>
        <w:spacing w:after="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If no rules is applicable/satisfied by a user, assign the user to the “Unknown”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27 -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nextLine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rules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7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Open the business rules file (that is shared by means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cache mechanism)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URI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getCacheFiles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application has one single single cached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Its path is URIsCachedFiles[0]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rulesFile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</w:p>
    <w:p w:rsidR="00000000" w:rsidDel="00000000" w:rsidP="00000000" w:rsidRDefault="00000000" w:rsidRPr="00000000" w14:paraId="000007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7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())));</w:t>
      </w:r>
    </w:p>
    <w:p w:rsidR="00000000" w:rsidDel="00000000" w:rsidP="00000000" w:rsidRDefault="00000000" w:rsidRPr="00000000" w14:paraId="000007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Each line of the file contains one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((nextLine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rulesFile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(nextLine);</w:t>
      </w:r>
    </w:p>
    <w:p w:rsidR="00000000" w:rsidDel="00000000" w:rsidP="00000000" w:rsidRDefault="00000000" w:rsidRPr="00000000" w14:paraId="000007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rulesFile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close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applyBusinessRule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category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"Unknown"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rules) {</w:t>
      </w:r>
    </w:p>
    <w:p w:rsidR="00000000" w:rsidDel="00000000" w:rsidP="00000000" w:rsidRDefault="00000000" w:rsidRPr="00000000" w14:paraId="000007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Gender=&lt;value&gt; and DateOfBirth=&lt;value&gt; -&gt;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ruleParts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rule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ruleParts[0] = Gender=&lt;value&gt;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ruleParts[2] = DateOfBirth=&lt;value&gt;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ruleParts[4] =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the current rule is satisfied by the current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(ruleParts[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"Gender="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gender)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ruleParts[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"YearOfBirth="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year)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category = ruleParts[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7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7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category;</w:t>
      </w:r>
    </w:p>
    <w:p w:rsidR="00000000" w:rsidDel="00000000" w:rsidP="00000000" w:rsidRDefault="00000000" w:rsidRPr="00000000" w14:paraId="000007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category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record in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UserId,Name,Surname,Gender,YearOfBirth,City,Education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category =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applyBusinessRule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],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7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record+category)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7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category));</w:t>
      </w:r>
    </w:p>
    <w:p w:rsidR="00000000" w:rsidDel="00000000" w:rsidP="00000000" w:rsidRDefault="00000000" w:rsidRPr="00000000" w14:paraId="000007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C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28: Mapping Question-Answer(s)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C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large textual file containing a set of questions ▪ Each line contains one question </w:t>
      </w:r>
    </w:p>
    <w:p w:rsidR="00000000" w:rsidDel="00000000" w:rsidP="00000000" w:rsidRDefault="00000000" w:rsidRPr="00000000" w14:paraId="000007C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has the format ↑ QuestionId,Timestamp,TextOfTheQuestion</w:t>
      </w:r>
    </w:p>
    <w:p w:rsidR="00000000" w:rsidDel="00000000" w:rsidP="00000000" w:rsidRDefault="00000000" w:rsidRPr="00000000" w14:paraId="000007C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▪ A large textual file containing a set of answers </w:t>
      </w:r>
    </w:p>
    <w:p w:rsidR="00000000" w:rsidDel="00000000" w:rsidP="00000000" w:rsidRDefault="00000000" w:rsidRPr="00000000" w14:paraId="000007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contains one answer ▪ Each line has the format ↑ AnswerId,QuestionId,Timestamp,TextOfTheAnswer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▪ One line for each pair (question,answer) with the following format </w:t>
      </w:r>
    </w:p>
    <w:p w:rsidR="00000000" w:rsidDel="00000000" w:rsidP="00000000" w:rsidRDefault="00000000" w:rsidRPr="00000000" w14:paraId="000007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QuestionId,TextOfTheQuestion, AnswerId,TextOfTheAnswer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 first data format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MapperType1BigData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7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7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7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7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7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Record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QuestionId,Timestamp,TextOfTheQuestion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7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questionId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7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questionText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7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7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= questionId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= Q:+questionId,questionText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Q: is used to specify that this pair has been emitted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analyzing a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(questionId),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+questionId+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+questionText));</w:t>
      </w:r>
    </w:p>
    <w:p w:rsidR="00000000" w:rsidDel="00000000" w:rsidP="00000000" w:rsidRDefault="00000000" w:rsidRPr="00000000" w14:paraId="000007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7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Mapper second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MapperType2BigData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7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7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7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7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Record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AnswerId,QuestionId,Timestamp,TextOfTheAnswer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8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answerId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answerText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questionId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8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= questionId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= A:+answerId,answerText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A: is used to specify that this pair has been emitted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analyzing an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(questionId),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+answerId+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+answerText));</w:t>
      </w:r>
    </w:p>
    <w:p w:rsidR="00000000" w:rsidDel="00000000" w:rsidP="00000000" w:rsidRDefault="00000000" w:rsidRPr="00000000" w14:paraId="000008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WordCount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8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8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answers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ArrayList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8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question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8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store the answer records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answers and the question record in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8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8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8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8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startsWith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is the question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record=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replaceFirst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question=record;</w:t>
      </w:r>
    </w:p>
    <w:p w:rsidR="00000000" w:rsidDel="00000000" w:rsidP="00000000" w:rsidRDefault="00000000" w:rsidRPr="00000000" w14:paraId="000008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8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is an answer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record=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replaceFirst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answers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(record);</w:t>
      </w:r>
    </w:p>
    <w:p w:rsidR="00000000" w:rsidDel="00000000" w:rsidP="00000000" w:rsidRDefault="00000000" w:rsidRPr="00000000" w14:paraId="000008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8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8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one pair (question, answer) for each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answer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answers)</w:t>
      </w:r>
    </w:p>
    <w:p w:rsidR="00000000" w:rsidDel="00000000" w:rsidP="00000000" w:rsidRDefault="00000000" w:rsidRPr="00000000" w14:paraId="000008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8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(question+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+answer));</w:t>
      </w:r>
    </w:p>
    <w:p w:rsidR="00000000" w:rsidDel="00000000" w:rsidP="00000000" w:rsidRDefault="00000000" w:rsidRPr="00000000" w14:paraId="000008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8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29:  User selection </w:t>
      </w:r>
    </w:p>
    <w:p w:rsidR="00000000" w:rsidDel="00000000" w:rsidP="00000000" w:rsidRDefault="00000000" w:rsidRPr="00000000" w14:paraId="0000083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large textual file containing a set of records </w:t>
      </w:r>
    </w:p>
    <w:p w:rsidR="00000000" w:rsidDel="00000000" w:rsidP="00000000" w:rsidRDefault="00000000" w:rsidRPr="00000000" w14:paraId="0000083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contains the information about one single user</w:t>
      </w:r>
    </w:p>
    <w:p w:rsidR="00000000" w:rsidDel="00000000" w:rsidP="00000000" w:rsidRDefault="00000000" w:rsidRPr="00000000" w14:paraId="0000083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▪ Each line has the format ↑ UserId,Name,Surname,Gender,YearOfBirth,City,Education ▪ A large textual file with pairs (Userid, MovieGenre) </w:t>
      </w:r>
    </w:p>
    <w:p w:rsidR="00000000" w:rsidDel="00000000" w:rsidP="00000000" w:rsidRDefault="00000000" w:rsidRPr="00000000" w14:paraId="0000083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contains pair Userid, MovieGenre with the format ↑ Userid,MovieGenre ↑ It means that UserId likes movies of genre MovieGenre 68 </w:t>
      </w:r>
    </w:p>
    <w:p w:rsidR="00000000" w:rsidDel="00000000" w:rsidP="00000000" w:rsidRDefault="00000000" w:rsidRPr="00000000" w14:paraId="0000083E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</w:t>
      </w:r>
    </w:p>
    <w:p w:rsidR="00000000" w:rsidDel="00000000" w:rsidP="00000000" w:rsidRDefault="00000000" w:rsidRPr="00000000" w14:paraId="0000083F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One record for each user that likes both Commedia and Adventure movies ▪ Each output record contains only Gender and YearOfBirth of a selected user</w:t>
      </w:r>
    </w:p>
    <w:p w:rsidR="00000000" w:rsidDel="00000000" w:rsidP="00000000" w:rsidRDefault="00000000" w:rsidRPr="00000000" w14:paraId="00000840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Gender,YearOfBirth ▪ Duplicate pairs must not be removed</w:t>
      </w:r>
    </w:p>
    <w:p w:rsidR="00000000" w:rsidDel="00000000" w:rsidP="00000000" w:rsidRDefault="00000000" w:rsidRPr="00000000" w14:paraId="000008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 first data format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MapperType1BigData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8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8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Record format - Users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UserId,Name,Surname,Gender,YearOfBirth,City,Education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8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yearOfBirth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8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=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= U:+gender,yearOfBirth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U: is used to specify that this pair has been emitted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analyzing the Users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(userId), </w:t>
      </w:r>
    </w:p>
    <w:p w:rsidR="00000000" w:rsidDel="00000000" w:rsidP="00000000" w:rsidRDefault="00000000" w:rsidRPr="00000000" w14:paraId="000008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+gender+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+yearOfBirth));</w:t>
      </w:r>
    </w:p>
    <w:p w:rsidR="00000000" w:rsidDel="00000000" w:rsidP="00000000" w:rsidRDefault="00000000" w:rsidRPr="00000000" w14:paraId="000008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8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** * Mapper second data format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MapperType2BigData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8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8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8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Record format - Likes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UserId,MovieGenre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8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8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=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Value =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L: is used to specify that this pair has been emitted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analyzing the likes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if and only if the genre is Commedia or 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"Commedia"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||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genre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"Adventure"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</w:t>
      </w:r>
    </w:p>
    <w:p w:rsidR="00000000" w:rsidDel="00000000" w:rsidP="00000000" w:rsidRDefault="00000000" w:rsidRPr="00000000" w14:paraId="000008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8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8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WordCount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numElements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check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1) there are three elements (one related do the Users table and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related to the Likes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2) store the information about the "profile/user"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numElements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8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8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numElements++;</w:t>
      </w:r>
    </w:p>
    <w:p w:rsidR="00000000" w:rsidDel="00000000" w:rsidP="00000000" w:rsidRDefault="00000000" w:rsidRPr="00000000" w14:paraId="000008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startsWith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is the user data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userData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table_record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replaceFirst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8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8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a pair (null,user data) if the number of elements is equal 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(2 likes and 1 user data 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(numElements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(userData));</w:t>
      </w:r>
    </w:p>
    <w:p w:rsidR="00000000" w:rsidDel="00000000" w:rsidP="00000000" w:rsidRDefault="00000000" w:rsidRPr="00000000" w14:paraId="000008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8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A0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7:  Inverted index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A2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a textual file containing a set of sentences </w:t>
      </w:r>
    </w:p>
    <w:p w:rsidR="00000000" w:rsidDel="00000000" w:rsidP="00000000" w:rsidRDefault="00000000" w:rsidRPr="00000000" w14:paraId="000008A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of the file has the following format sentenceId\tsentence\n </w:t>
      </w:r>
    </w:p>
    <w:p w:rsidR="00000000" w:rsidDel="00000000" w:rsidP="00000000" w:rsidRDefault="00000000" w:rsidRPr="00000000" w14:paraId="000008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report for each word w the list of sentenceIds of the sentences containing w ▪ Do not consider the words “and”, “or”, “not”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(=a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08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8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"and"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"or"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"not"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(word, sentenceid)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(key));</w:t>
      </w:r>
    </w:p>
    <w:p w:rsidR="00000000" w:rsidDel="00000000" w:rsidP="00000000" w:rsidRDefault="00000000" w:rsidRPr="00000000" w14:paraId="000008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8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WordCount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invIndex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8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sentenceids and concatenate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8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invIndex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invIndex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(value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8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8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(invIndex));</w:t>
      </w:r>
    </w:p>
    <w:p w:rsidR="00000000" w:rsidDel="00000000" w:rsidP="00000000" w:rsidRDefault="00000000" w:rsidRPr="00000000" w14:paraId="000008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24:  Compute the list of friends for each user </w:t>
      </w:r>
    </w:p>
    <w:p w:rsidR="00000000" w:rsidDel="00000000" w:rsidP="00000000" w:rsidRDefault="00000000" w:rsidRPr="00000000" w14:paraId="000008D9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textual file containing pairs of users (one pair per line) ▪ Each line has the format ↑ Username1,Username2 ▪ Each pair represents the fact that Username1 is friend of Username2 (and vice versa) </w:t>
      </w:r>
    </w:p>
    <w:p w:rsidR="00000000" w:rsidDel="00000000" w:rsidP="00000000" w:rsidRDefault="00000000" w:rsidRPr="00000000" w14:paraId="000008D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Output: ▪ A textual file containing one line for each user. Each line contains a user and the list of its friends</w:t>
      </w:r>
    </w:p>
    <w:p w:rsidR="00000000" w:rsidDel="00000000" w:rsidP="00000000" w:rsidRDefault="00000000" w:rsidRPr="00000000" w14:paraId="000008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24 – Mapper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8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8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username1 and username2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8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two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(username1,username2)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(username2,username1)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8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8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8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24 -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8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8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contains one userame.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concatenate them to build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list of friend of the username specified in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9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listOfFriends=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(listOfFriends));</w:t>
      </w:r>
    </w:p>
    <w:p w:rsidR="00000000" w:rsidDel="00000000" w:rsidP="00000000" w:rsidRDefault="00000000" w:rsidRPr="00000000" w14:paraId="000009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25: Compute the list of potential friends for each user </w:t>
      </w:r>
    </w:p>
    <w:p w:rsidR="00000000" w:rsidDel="00000000" w:rsidP="00000000" w:rsidRDefault="00000000" w:rsidRPr="00000000" w14:paraId="0000090F">
      <w:pPr>
        <w:shd w:fill="ffffff" w:val="clear"/>
        <w:spacing w:after="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textual file containing pairs of users (one pair per line) ▪ Each line has the format ↑ Username1,Username2 ▪ Each pair represents the fact that Username1 is friend of Username2 (and vice versa) ♣ Output: ▪ A textual file containing one line for each user with at least one potential friend. Each line contains a user and the list of its potential friends ▪ User1 is a potential friend of User2 if they have at least one friend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25 -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9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9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username1 and username2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9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two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(username1,username2)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(username2,username1)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9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9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25 -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MapperBigDataFilter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9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9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9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one key-value pair of each user in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Key is equal to the key of the input key-value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9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users)</w:t>
      </w:r>
    </w:p>
    <w:p w:rsidR="00000000" w:rsidDel="00000000" w:rsidP="00000000" w:rsidRDefault="00000000" w:rsidRPr="00000000" w14:paraId="000009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</w:t>
      </w:r>
    </w:p>
    <w:p w:rsidR="00000000" w:rsidDel="00000000" w:rsidP="00000000" w:rsidRDefault="00000000" w:rsidRPr="00000000" w14:paraId="000009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(user));</w:t>
      </w:r>
    </w:p>
    <w:p w:rsidR="00000000" w:rsidDel="00000000" w:rsidP="00000000" w:rsidRDefault="00000000" w:rsidRPr="00000000" w14:paraId="000009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9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9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25 -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9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9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Each user in values is potential friend of the other users in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because they have the user "key" in common.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Hence, the users in values are potential friends of each others.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Since it is not possible to iterate more than one time on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we need to create a local copy of it. However,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size of values is at most equal to the friend of user "key". Hence,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 is a small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users=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9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9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9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Compute the list of potential friends for each user in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currentUser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users)</w:t>
      </w:r>
    </w:p>
    <w:p w:rsidR="00000000" w:rsidDel="00000000" w:rsidP="00000000" w:rsidRDefault="00000000" w:rsidRPr="00000000" w14:paraId="000009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9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potFriend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users) </w:t>
      </w:r>
    </w:p>
    <w:p w:rsidR="00000000" w:rsidDel="00000000" w:rsidP="00000000" w:rsidRDefault="00000000" w:rsidRPr="00000000" w14:paraId="000009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potFriend is not currentUser then include him/her in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potential friends of currentUser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(potFriend)!=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9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listOfPotentialFriends=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(potFriend+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9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9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currentUser has at least one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)!=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9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(currentUser),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(listOfPotentialFriends));</w:t>
      </w:r>
    </w:p>
    <w:p w:rsidR="00000000" w:rsidDel="00000000" w:rsidP="00000000" w:rsidRDefault="00000000" w:rsidRPr="00000000" w14:paraId="000009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25 -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ReducerBigDataFilter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9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9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potentialFriends=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9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values and include the users in the final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</w:t>
      </w:r>
    </w:p>
    <w:p w:rsidR="00000000" w:rsidDel="00000000" w:rsidP="00000000" w:rsidRDefault="00000000" w:rsidRPr="00000000" w14:paraId="000009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9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the user is new then it is inserted in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Otherwise, it is already in the set, it is ignored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9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listOfPotentialFriends=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potentialFriends)</w:t>
      </w:r>
    </w:p>
    <w:p w:rsidR="00000000" w:rsidDel="00000000" w:rsidP="00000000" w:rsidRDefault="00000000" w:rsidRPr="00000000" w14:paraId="000009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9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listOfPotentialFriends=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listOfPotentialFriends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(listOfPotentialFriends));</w:t>
      </w:r>
    </w:p>
    <w:p w:rsidR="00000000" w:rsidDel="00000000" w:rsidP="00000000" w:rsidRDefault="00000000" w:rsidRPr="00000000" w14:paraId="000009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9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26: Word (string) to integer conversion </w:t>
      </w:r>
    </w:p>
    <w:p w:rsidR="00000000" w:rsidDel="00000000" w:rsidP="00000000" w:rsidRDefault="00000000" w:rsidRPr="00000000" w14:paraId="0000099E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large textual file containing a list of words per line ▪ The small file dictionary.txt containing the mapping of each possible word appearing in the first file with an integer. Each line contain the mapping of a word with an integer and it has the following format ▪ Word\tInteger\n ♣ Output: ▪ A textual file containing the content of the large file where the appearing words are substituted by the corresponding integers</w:t>
      </w:r>
    </w:p>
    <w:p w:rsidR="00000000" w:rsidDel="00000000" w:rsidP="00000000" w:rsidRDefault="00000000" w:rsidRPr="00000000" w14:paraId="000009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  * Exercise 26 – Mapper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dictionary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dictionary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HashMap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9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Open the dictionary file (that is shared by means of the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cache mechanism)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URI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getCacheFiles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9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This application has one single single cached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Its path is URIsCachedFiles[0]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FileReader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CachedFiles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())));</w:t>
      </w:r>
    </w:p>
    <w:p w:rsidR="00000000" w:rsidDel="00000000" w:rsidP="00000000" w:rsidRDefault="00000000" w:rsidRPr="00000000" w14:paraId="000009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Each line of the file contains one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word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mapping is stored in the dictionary HashMap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((line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record[0] = integer value associated with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record[1] =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record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\t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intValue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(record[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9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word = record[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9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dictionary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(word, intValue);</w:t>
      </w:r>
    </w:p>
    <w:p w:rsidR="00000000" w:rsidDel="00000000" w:rsidP="00000000" w:rsidRDefault="00000000" w:rsidRPr="00000000" w14:paraId="000009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fileStopWords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close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9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convertedString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(=a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Convert words to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convertedString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09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Retrieve the integer associated with the current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intValue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dictionary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toUpperCase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9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convertedString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convertedString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(intValue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9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sentenceWithoutStopwords)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(convertedString));</w:t>
      </w:r>
    </w:p>
    <w:p w:rsidR="00000000" w:rsidDel="00000000" w:rsidP="00000000" w:rsidRDefault="00000000" w:rsidRPr="00000000" w14:paraId="000009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E5">
      <w:pPr>
        <w:shd w:fill="ffffff" w:val="clear"/>
        <w:spacing w:after="0" w:lineRule="auto"/>
        <w:rPr>
          <w:b w:val="1"/>
          <w:color w:val="00b050"/>
          <w:sz w:val="18"/>
          <w:szCs w:val="18"/>
          <w:u w:val="single"/>
        </w:rPr>
      </w:pPr>
      <w:r w:rsidDel="00000000" w:rsidR="00000000" w:rsidRPr="00000000">
        <w:rPr>
          <w:b w:val="1"/>
          <w:color w:val="00b050"/>
          <w:sz w:val="18"/>
          <w:szCs w:val="18"/>
          <w:u w:val="single"/>
          <w:rtl w:val="0"/>
        </w:rPr>
        <w:t xml:space="preserve">Exercise 22:Friends of a specific user </w:t>
      </w:r>
    </w:p>
    <w:p w:rsidR="00000000" w:rsidDel="00000000" w:rsidP="00000000" w:rsidRDefault="00000000" w:rsidRPr="00000000" w14:paraId="000009E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♣ Input: ▪ A textual file containing pairs of users (one pair per line) </w:t>
      </w:r>
    </w:p>
    <w:p w:rsidR="00000000" w:rsidDel="00000000" w:rsidP="00000000" w:rsidRDefault="00000000" w:rsidRPr="00000000" w14:paraId="000009E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▪ Each line has the format ↑ Username1,Username2 ▪ Each pair represents the fact that Username1 is friend of Username2 (and vice versa) ▪ One username specified as parameter by means of the command line</w:t>
      </w:r>
    </w:p>
    <w:p w:rsidR="00000000" w:rsidDel="00000000" w:rsidP="00000000" w:rsidRDefault="00000000" w:rsidRPr="00000000" w14:paraId="000009E8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♣ Output: ▪ The friends of the specified username stored in a textual file ▪ One single line with the list of friends</w:t>
      </w:r>
    </w:p>
    <w:p w:rsidR="00000000" w:rsidDel="00000000" w:rsidP="00000000" w:rsidRDefault="00000000" w:rsidRPr="00000000" w14:paraId="000009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 * Exercise 22 -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9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Retrieve the value of the user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specifiedUser=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9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9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9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9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9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Extract username1 and username2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users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A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one of the users is specifiedUser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])==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A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</w:t>
      </w:r>
    </w:p>
    <w:p w:rsidR="00000000" w:rsidDel="00000000" w:rsidP="00000000" w:rsidRDefault="00000000" w:rsidRPr="00000000" w14:paraId="00000A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users[1])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A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A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specifiedUser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])==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A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{</w:t>
      </w:r>
    </w:p>
    <w:p w:rsidR="00000000" w:rsidDel="00000000" w:rsidP="00000000" w:rsidRDefault="00000000" w:rsidRPr="00000000" w14:paraId="00000A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(null, users[0])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(users[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A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A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    }</w:t>
      </w:r>
    </w:p>
    <w:p w:rsidR="00000000" w:rsidDel="00000000" w:rsidP="00000000" w:rsidRDefault="00000000" w:rsidRPr="00000000" w14:paraId="00000A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22 -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A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A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A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concatenate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A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listOfFriends=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listOfFriends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concat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()+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A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A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(listOfFriends),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A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A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2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hd w:fill="ffffff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SolutionExamexample1</w:t>
      </w:r>
    </w:p>
    <w:p w:rsidR="00000000" w:rsidDel="00000000" w:rsidP="00000000" w:rsidRDefault="00000000" w:rsidRPr="00000000" w14:paraId="00000A3D">
      <w:pPr>
        <w:shd w:fill="ffffff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Exercise1:</w:t>
      </w:r>
    </w:p>
    <w:p w:rsidR="00000000" w:rsidDel="00000000" w:rsidP="00000000" w:rsidRDefault="00000000" w:rsidRPr="00000000" w14:paraId="00000A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A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A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A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A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A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A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A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A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"Exercise #1 - Exam 2019/02/15"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A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A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A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A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number of instances of the reducer can be any value &gt;=1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(numReducers);</w:t>
      </w:r>
    </w:p>
    <w:p w:rsidR="00000000" w:rsidDel="00000000" w:rsidP="00000000" w:rsidRDefault="00000000" w:rsidRPr="00000000" w14:paraId="00000A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A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A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A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A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A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A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A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A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A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A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8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POI_ID,latitude,longitude,city,country,category,subcategory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Example: P101,45.0621644,7.578633,Turin,Italy,shop,shoes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A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A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category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A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subcategory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A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only POIs of the Italian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and only "tourism" 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"Italy"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category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"tourism"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A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the subcategory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subcategory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contentEquals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"museum"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A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pair (city,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-- One new tourism 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-- One new museum 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(city),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pair (city,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-- One new tourism 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-- This POI is not a museum 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(city),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A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A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A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compute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total number of "turism" POIs = number of input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total number of "museum" POIs = number of ones = sum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numTurismPOIs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numMuseumPOIs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A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numTurismPOIs++;</w:t>
      </w:r>
    </w:p>
    <w:p w:rsidR="00000000" w:rsidDel="00000000" w:rsidP="00000000" w:rsidRDefault="00000000" w:rsidRPr="00000000" w14:paraId="00000A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numMuseumPOIs = numMuseumPOIs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A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A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city only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total number of "turism" POIs &gt;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total number of "museum" POIs &gt;=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(numTurismPOIs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numMuseumPOIs &gt;=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A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A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A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D4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SolutionExamExample2</w:t>
      </w:r>
    </w:p>
    <w:p w:rsidR="00000000" w:rsidDel="00000000" w:rsidP="00000000" w:rsidRDefault="00000000" w:rsidRPr="00000000" w14:paraId="00000AD8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Exercise1</w:t>
      </w:r>
    </w:p>
    <w:p w:rsidR="00000000" w:rsidDel="00000000" w:rsidP="00000000" w:rsidRDefault="00000000" w:rsidRPr="00000000" w14:paraId="00000A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A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A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A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A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numberOfReducers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A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A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A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A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A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"Exercise #1 - Exam 2017/07/14"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A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A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A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B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B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(numberOfReducers);</w:t>
      </w:r>
    </w:p>
    <w:p w:rsidR="00000000" w:rsidDel="00000000" w:rsidP="00000000" w:rsidRDefault="00000000" w:rsidRPr="00000000" w14:paraId="00000B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B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B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B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B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B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B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B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B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B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B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28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date_reading,city,country,max_temperature,min_temperature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2016/07/20,Turin,Italy,32.5,26.0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B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maxTemp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minTemp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maxTemp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35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(city, "g") -&gt; g = greater than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(city),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B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minTemp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&lt; -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(city, "l") -&gt; l = less than 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(city),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B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B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greaterThan35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lessThanMinus20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check if there is at least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one "g" and at least on "l"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flags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B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flags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greaterThan35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B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flags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lessThanMinus20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B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(greaterThan35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lessThanMinus20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B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B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6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SolutionExamExample3</w:t>
      </w:r>
    </w:p>
    <w:p w:rsidR="00000000" w:rsidDel="00000000" w:rsidP="00000000" w:rsidRDefault="00000000" w:rsidRPr="00000000" w14:paraId="00000B6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Exercise1</w:t>
      </w:r>
    </w:p>
    <w:p w:rsidR="00000000" w:rsidDel="00000000" w:rsidP="00000000" w:rsidRDefault="00000000" w:rsidRPr="00000000" w14:paraId="00000B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B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B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B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numberOfReducers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B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B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"Exercise #1 - Exam 2018/06/26"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B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B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B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B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reducers. Any value &gt;=1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(numberOfReducers);</w:t>
      </w:r>
    </w:p>
    <w:p w:rsidR="00000000" w:rsidDel="00000000" w:rsidP="00000000" w:rsidRDefault="00000000" w:rsidRPr="00000000" w14:paraId="00000B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B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B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B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B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B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B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B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B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B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B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B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Timestamp,VSID,CPUUtilization%,RAMUtilization%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Timestamp format:yyyy/mm/dd_hh:mm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Example: 2018/05/01,15:40,VS1,10.5,0.5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B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=fields[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B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vsid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B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cpuUtil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yyyymmdd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"/"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B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yyyymmdd[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B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yyyymmdd[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B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hour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time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":"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B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only May 2018 from 9:00 to 17:59 and the lines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CPUUtilization%&gt;99.8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"2018"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month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hour &gt;=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hour &lt;=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B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&amp;&amp; cpuUtil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99.8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(vsid,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(vsid),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B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B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B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B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B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sum = sum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one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B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(sum &gt;=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10000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B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B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B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B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F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SolutionExamExample4</w:t>
      </w:r>
    </w:p>
    <w:p w:rsidR="00000000" w:rsidDel="00000000" w:rsidP="00000000" w:rsidRDefault="00000000" w:rsidRPr="00000000" w14:paraId="00000BF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Exercise1</w:t>
      </w:r>
    </w:p>
    <w:p w:rsidR="00000000" w:rsidDel="00000000" w:rsidP="00000000" w:rsidRDefault="00000000" w:rsidRPr="00000000" w14:paraId="00000B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B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C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C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C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C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"Exercise #1 - Exam 2019/09/03"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C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C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C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C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number of instances of the reducer must be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C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C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C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C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C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C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C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C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C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C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highestPrice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firstTimestampHighestPrice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C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highestPrice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firstTimestampHighestPrice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C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stockId,date,hour:minute,price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Example: GOOG,2015/05/21,15:05,45.32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stockId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C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C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hourAndMinute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C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currentTimestamp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(date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"_"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hourAndMinute);</w:t>
      </w:r>
    </w:p>
    <w:p w:rsidR="00000000" w:rsidDel="00000000" w:rsidP="00000000" w:rsidRDefault="00000000" w:rsidRPr="00000000" w14:paraId="00000C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only stockId GOOG and year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startsWith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"2017"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stockId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"GOOG"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C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(firstTimestampHighestPrice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price &gt; highestPrice) {</w:t>
      </w:r>
    </w:p>
    <w:p w:rsidR="00000000" w:rsidDel="00000000" w:rsidP="00000000" w:rsidRDefault="00000000" w:rsidRPr="00000000" w14:paraId="00000C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highestPrice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highestPrice = price;</w:t>
      </w:r>
    </w:p>
    <w:p w:rsidR="00000000" w:rsidDel="00000000" w:rsidP="00000000" w:rsidRDefault="00000000" w:rsidRPr="00000000" w14:paraId="00000C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the date associated with the current highest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firstTimestampHighestPrice = currentTimestamp;</w:t>
      </w:r>
    </w:p>
    <w:p w:rsidR="00000000" w:rsidDel="00000000" w:rsidP="00000000" w:rsidRDefault="00000000" w:rsidRPr="00000000" w14:paraId="00000C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(price == highestPrice) {</w:t>
      </w:r>
    </w:p>
    <w:p w:rsidR="00000000" w:rsidDel="00000000" w:rsidP="00000000" w:rsidRDefault="00000000" w:rsidRPr="00000000" w14:paraId="00000C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also the timestamp must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currentTimestamp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(firstTimestampHighestPrice) &lt;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C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firstTimestampHighestPrice = currentTimestamp;</w:t>
      </w:r>
    </w:p>
    <w:p w:rsidR="00000000" w:rsidDel="00000000" w:rsidP="00000000" w:rsidRDefault="00000000" w:rsidRPr="00000000" w14:paraId="00000C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C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C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C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local top 1 price and the associated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(firstTimestampHighestPrice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C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(highestPrice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firstTimestampHighestPrice));</w:t>
      </w:r>
    </w:p>
    <w:p w:rsidR="00000000" w:rsidDel="00000000" w:rsidP="00000000" w:rsidRDefault="00000000" w:rsidRPr="00000000" w14:paraId="00000C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C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highestPrice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firstTimestampHighestPrice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compute the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maximum price and the first date it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C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localmaximumprice,timestamp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price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C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(firstTimestampHighestPrice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price &gt; highestPrice) {</w:t>
      </w:r>
    </w:p>
    <w:p w:rsidR="00000000" w:rsidDel="00000000" w:rsidP="00000000" w:rsidRDefault="00000000" w:rsidRPr="00000000" w14:paraId="00000C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highestPrice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highestPrice = price;</w:t>
      </w:r>
    </w:p>
    <w:p w:rsidR="00000000" w:rsidDel="00000000" w:rsidP="00000000" w:rsidRDefault="00000000" w:rsidRPr="00000000" w14:paraId="00000C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Update the date associated with the current highest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firstTimestampHighestPrice = timestamp;</w:t>
      </w:r>
    </w:p>
    <w:p w:rsidR="00000000" w:rsidDel="00000000" w:rsidP="00000000" w:rsidRDefault="00000000" w:rsidRPr="00000000" w14:paraId="00000C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(price == highestPrice) {</w:t>
      </w:r>
    </w:p>
    <w:p w:rsidR="00000000" w:rsidDel="00000000" w:rsidP="00000000" w:rsidRDefault="00000000" w:rsidRPr="00000000" w14:paraId="00000C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also the timestamp must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(firstTimestampHighestPrice) &lt;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C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firstTimestampHighestPrice = timestamp;</w:t>
      </w:r>
    </w:p>
    <w:p w:rsidR="00000000" w:rsidDel="00000000" w:rsidP="00000000" w:rsidRDefault="00000000" w:rsidRPr="00000000" w14:paraId="00000C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C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C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(highestPrice),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(firstTimestampHighestPrice));</w:t>
      </w:r>
    </w:p>
    <w:p w:rsidR="00000000" w:rsidDel="00000000" w:rsidP="00000000" w:rsidRDefault="00000000" w:rsidRPr="00000000" w14:paraId="00000C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C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AA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SolutionExamExample5</w:t>
      </w:r>
    </w:p>
    <w:p w:rsidR="00000000" w:rsidDel="00000000" w:rsidP="00000000" w:rsidRDefault="00000000" w:rsidRPr="00000000" w14:paraId="00000CA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Exercise1</w:t>
      </w:r>
    </w:p>
    <w:p w:rsidR="00000000" w:rsidDel="00000000" w:rsidP="00000000" w:rsidRDefault="00000000" w:rsidRPr="00000000" w14:paraId="00000C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C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C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C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numberOfReducers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C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C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C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"Exercise #1 - Exam 5"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C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C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C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C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reducers. Any value &gt;=1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(numberOfReducers);</w:t>
      </w:r>
    </w:p>
    <w:p w:rsidR="00000000" w:rsidDel="00000000" w:rsidP="00000000" w:rsidRDefault="00000000" w:rsidRPr="00000000" w14:paraId="00000C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C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C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C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C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C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C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C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C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C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C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C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C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C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1 -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SID13,PentiumV,DC10,Turin,Italy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CPUversion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D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datacenter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D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D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only Italian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"Spain"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D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(DataCenter,CPUVersion)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(datacenter),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(CPUversion));</w:t>
      </w:r>
    </w:p>
    <w:p w:rsidR="00000000" w:rsidDel="00000000" w:rsidP="00000000" w:rsidRDefault="00000000" w:rsidRPr="00000000" w14:paraId="00000D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D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D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allEqual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CPUversion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check if they are all associated with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same CPU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currentCPUversion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D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(CPUversion !=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CPUversion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currentCPUversion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D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There are at least two different CPU versions for the current data center. It 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be discarded.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allEqual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D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CPUversion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currentCPUversion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D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D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(allEqual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D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All the values are associated with the same CPU version for this data center.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data center is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CPUversion),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D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D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D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hd w:fill="ffffff" w:val="clear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hd w:fill="ffffff" w:val="clear"/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Previous Exam</w:t>
      </w:r>
    </w:p>
    <w:p w:rsidR="00000000" w:rsidDel="00000000" w:rsidP="00000000" w:rsidRDefault="00000000" w:rsidRPr="00000000" w14:paraId="00000D58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DBD_Exam20200627Sol</w:t>
      </w:r>
    </w:p>
    <w:p w:rsidR="00000000" w:rsidDel="00000000" w:rsidP="00000000" w:rsidRDefault="00000000" w:rsidRPr="00000000" w14:paraId="00000D59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</w:t>
      </w:r>
    </w:p>
    <w:p w:rsidR="00000000" w:rsidDel="00000000" w:rsidP="00000000" w:rsidRDefault="00000000" w:rsidRPr="00000000" w14:paraId="00000D5A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D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D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D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"exam_ex1_data/CarsFailures.txt"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"resultEx1"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D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D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D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 2020/06/27 - Exercise #1"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D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D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D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D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reducers. Any value &gt;=1 in this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(numReducers);</w:t>
      </w:r>
    </w:p>
    <w:p w:rsidR="00000000" w:rsidDel="00000000" w:rsidP="00000000" w:rsidRDefault="00000000" w:rsidRPr="00000000" w14:paraId="00000D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D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D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D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D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D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D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D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D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D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D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1 -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Example: 2015/01/05,08:45,Car15,Engine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D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carID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D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failureType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D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only failures of year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startsWith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"2018"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D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(CarID,FailureType)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(carID),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(failureType) );</w:t>
      </w:r>
    </w:p>
    <w:p w:rsidR="00000000" w:rsidDel="00000000" w:rsidP="00000000" w:rsidRDefault="00000000" w:rsidRPr="00000000" w14:paraId="00000D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D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D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Count the number of input values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there are at least two different failure types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numFailures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previousFailureType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atLeastTwoFailureTypes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D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numFailures++;</w:t>
      </w:r>
    </w:p>
    <w:p w:rsidR="00000000" w:rsidDel="00000000" w:rsidP="00000000" w:rsidRDefault="00000000" w:rsidRPr="00000000" w14:paraId="00000D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D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the current failureType is different from the previous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it is true there are at least two different failure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 previousFailureType!=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previousFailureType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D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atLeastTwoFailureTypes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D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0D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previousFailureType=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D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D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CarID and the number of failures only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number of failures &gt;=5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- there are at least two failure types for this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(numFailures&gt;=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&amp;&amp; atLeastTwoFailureTypes==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D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(numFailures));</w:t>
      </w:r>
    </w:p>
    <w:p w:rsidR="00000000" w:rsidDel="00000000" w:rsidP="00000000" w:rsidRDefault="00000000" w:rsidRPr="00000000" w14:paraId="00000D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D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EA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DBD_Exam20200720Sol</w:t>
      </w:r>
    </w:p>
    <w:p w:rsidR="00000000" w:rsidDel="00000000" w:rsidP="00000000" w:rsidRDefault="00000000" w:rsidRPr="00000000" w14:paraId="00000DEB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</w:t>
      </w:r>
    </w:p>
    <w:p w:rsidR="00000000" w:rsidDel="00000000" w:rsidP="00000000" w:rsidRDefault="00000000" w:rsidRPr="00000000" w14:paraId="00000D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D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D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D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D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D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"exam_ex1_data/SmartphoneModels.txt"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"resultEx1"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D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D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D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D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E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 2020/07/20 - Exercise #1"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E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E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E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E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reducers. Any value &gt;=1 in this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(numReducers);</w:t>
      </w:r>
    </w:p>
    <w:p w:rsidR="00000000" w:rsidDel="00000000" w:rsidP="00000000" w:rsidRDefault="00000000" w:rsidRPr="00000000" w14:paraId="00000E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E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E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E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E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E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E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E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E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E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E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E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MID,ModelName,Brand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E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brand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E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(brand,mida)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(brand),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(mid));</w:t>
      </w:r>
    </w:p>
    <w:p w:rsidR="00000000" w:rsidDel="00000000" w:rsidP="00000000" w:rsidRDefault="00000000" w:rsidRPr="00000000" w14:paraId="00000E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there is only one model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onlyOneModel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E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(mid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E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mid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E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E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onlyOneModel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E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brand,mid if the brand is associated to one single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(onlyOneModel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E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(mid));</w:t>
      </w:r>
    </w:p>
    <w:p w:rsidR="00000000" w:rsidDel="00000000" w:rsidP="00000000" w:rsidRDefault="00000000" w:rsidRPr="00000000" w14:paraId="00000E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6A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DBD_Exam20200914Sol</w:t>
      </w:r>
    </w:p>
    <w:p w:rsidR="00000000" w:rsidDel="00000000" w:rsidP="00000000" w:rsidRDefault="00000000" w:rsidRPr="00000000" w14:paraId="00000E6B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</w:t>
      </w:r>
    </w:p>
    <w:p w:rsidR="00000000" w:rsidDel="00000000" w:rsidP="00000000" w:rsidRDefault="00000000" w:rsidRPr="00000000" w14:paraId="00000E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"exam_ex1_data/Users.txt"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"resultEx1/"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E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0E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 2020/09/14 - Exercise #1"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E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E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reducers. Exactly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E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E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/**     * Main of the driver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E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E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E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localYearOccurences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E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UID,Name,Surname,Gender,YearOfBirth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E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yearOfBirth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E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E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"Female"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E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this is the youngest female user (max year of birth)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(yearOfBirth 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E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New local max year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yearOfBirth;</w:t>
      </w:r>
    </w:p>
    <w:p w:rsidR="00000000" w:rsidDel="00000000" w:rsidP="00000000" w:rsidRDefault="00000000" w:rsidRPr="00000000" w14:paraId="00000E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(yearOfBirth ==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E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localYearOccurences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E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E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(NullWritbale, local max year of birth and local number of occurrences)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localYearOccurences);</w:t>
      </w:r>
    </w:p>
    <w:p w:rsidR="00000000" w:rsidDel="00000000" w:rsidP="00000000" w:rsidRDefault="00000000" w:rsidRPr="00000000" w14:paraId="00000E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E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Exercise 1 - Reducer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E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maxYear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MIN_VALUE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the maximum value (year of birth of the youngest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and count its number of occurrences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0E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localOccurences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E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(year &gt; maxYear) {</w:t>
      </w:r>
    </w:p>
    <w:p w:rsidR="00000000" w:rsidDel="00000000" w:rsidP="00000000" w:rsidRDefault="00000000" w:rsidRPr="00000000" w14:paraId="00000E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maxYear = year;</w:t>
      </w:r>
    </w:p>
    <w:p w:rsidR="00000000" w:rsidDel="00000000" w:rsidP="00000000" w:rsidRDefault="00000000" w:rsidRPr="00000000" w14:paraId="00000E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numOccurrences = localOccurences;</w:t>
      </w:r>
    </w:p>
    <w:p w:rsidR="00000000" w:rsidDel="00000000" w:rsidP="00000000" w:rsidRDefault="00000000" w:rsidRPr="00000000" w14:paraId="00000E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(year == maxYear)</w:t>
      </w:r>
    </w:p>
    <w:p w:rsidR="00000000" w:rsidDel="00000000" w:rsidP="00000000" w:rsidRDefault="00000000" w:rsidRPr="00000000" w14:paraId="00000E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numOccurrences = numOccurrences + localOccurences;</w:t>
      </w:r>
    </w:p>
    <w:p w:rsidR="00000000" w:rsidDel="00000000" w:rsidP="00000000" w:rsidRDefault="00000000" w:rsidRPr="00000000" w14:paraId="00000E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E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Year of birth youngest female, number of occurrences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(maxYear),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(numOccurrences));</w:t>
      </w:r>
    </w:p>
    <w:p w:rsidR="00000000" w:rsidDel="00000000" w:rsidP="00000000" w:rsidRDefault="00000000" w:rsidRPr="00000000" w14:paraId="00000F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F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YearOccurrences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DataOutput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(year);</w:t>
      </w:r>
    </w:p>
    <w:p w:rsidR="00000000" w:rsidDel="00000000" w:rsidP="00000000" w:rsidRDefault="00000000" w:rsidRPr="00000000" w14:paraId="00000F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(numOccurrences);</w:t>
      </w:r>
    </w:p>
    <w:p w:rsidR="00000000" w:rsidDel="00000000" w:rsidP="00000000" w:rsidRDefault="00000000" w:rsidRPr="00000000" w14:paraId="00000F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DataInput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year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F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numOccurrences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F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F14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DBD_Exam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20210122Sol</w:t>
      </w:r>
    </w:p>
    <w:p w:rsidR="00000000" w:rsidDel="00000000" w:rsidP="00000000" w:rsidRDefault="00000000" w:rsidRPr="00000000" w14:paraId="00000F15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</w:t>
      </w:r>
    </w:p>
    <w:p w:rsidR="00000000" w:rsidDel="00000000" w:rsidP="00000000" w:rsidRDefault="00000000" w:rsidRPr="00000000" w14:paraId="00000F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MapReduce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"exam_ex1_data/Failures.txt"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"resultEx1/"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F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0F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 2021/01/22 - Exercise #1"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F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F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reducers. Any value &gt;=1 in this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F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F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F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F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F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1 -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R15,FCode122,2018/01/01,06:40:21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failureType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F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F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Select only data related to year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startsWith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"2018"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F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(failureType, NullWritable)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(failureType),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F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F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F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Exercise 1 -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numDistinctFailures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F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numDistinctFailures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Increment the number of distinct failure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numDistinctFailures++;</w:t>
      </w:r>
    </w:p>
    <w:p w:rsidR="00000000" w:rsidDel="00000000" w:rsidP="00000000" w:rsidRDefault="00000000" w:rsidRPr="00000000" w14:paraId="00000F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cleanup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(numDistinctFailures, NullWritbale)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(numDistinctFailures),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NullWritable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F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F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F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DBD_Exam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20210621Sol</w:t>
      </w:r>
    </w:p>
    <w:p w:rsidR="00000000" w:rsidDel="00000000" w:rsidP="00000000" w:rsidRDefault="00000000" w:rsidRPr="00000000" w14:paraId="00000FA0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</w:t>
      </w:r>
    </w:p>
    <w:p w:rsidR="00000000" w:rsidDel="00000000" w:rsidP="00000000" w:rsidRDefault="00000000" w:rsidRPr="00000000" w14:paraId="00000F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F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 </w:t>
      </w:r>
    </w:p>
    <w:p w:rsidR="00000000" w:rsidDel="00000000" w:rsidP="00000000" w:rsidRDefault="00000000" w:rsidRPr="00000000" w14:paraId="00000F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F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Number of instances of the reducer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numberOfReducers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Folder containing the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F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F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F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 </w:t>
      </w:r>
    </w:p>
    <w:p w:rsidR="00000000" w:rsidDel="00000000" w:rsidP="00000000" w:rsidRDefault="00000000" w:rsidRPr="00000000" w14:paraId="00000F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 DBD 2021/06/21"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0F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0F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</w:t>
      </w:r>
    </w:p>
    <w:p w:rsidR="00000000" w:rsidDel="00000000" w:rsidP="00000000" w:rsidRDefault="00000000" w:rsidRPr="00000000" w14:paraId="00000F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0F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F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Any numbner &gt;=1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(numberOfReducers);</w:t>
      </w:r>
    </w:p>
    <w:p w:rsidR="00000000" w:rsidDel="00000000" w:rsidP="00000000" w:rsidRDefault="00000000" w:rsidRPr="00000000" w14:paraId="00000F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F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exitCode=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F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</w:t>
      </w:r>
    </w:p>
    <w:p w:rsidR="00000000" w:rsidDel="00000000" w:rsidP="00000000" w:rsidRDefault="00000000" w:rsidRPr="00000000" w14:paraId="00000F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0F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F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F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/**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</w:p>
    <w:p w:rsidR="00000000" w:rsidDel="00000000" w:rsidP="00000000" w:rsidRDefault="00000000" w:rsidRPr="00000000" w14:paraId="00000F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F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</w:p>
    <w:p w:rsidR="00000000" w:rsidDel="00000000" w:rsidP="00000000" w:rsidRDefault="00000000" w:rsidRPr="00000000" w14:paraId="00000F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0F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0F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}</w:t>
      </w:r>
    </w:p>
    <w:p w:rsidR="00000000" w:rsidDel="00000000" w:rsidP="00000000" w:rsidRDefault="00000000" w:rsidRPr="00000000" w14:paraId="00000F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F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Basic MapReduce Project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F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F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F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carModelID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"/"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0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"Italy"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&amp;&amp; (year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2020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|| year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2019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10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(year ==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2020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10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(carModelID),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(+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10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(carModelID),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(-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10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</w:p>
    <w:p w:rsidR="00000000" w:rsidDel="00000000" w:rsidP="00000000" w:rsidRDefault="00000000" w:rsidRPr="00000000" w14:paraId="000010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10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0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0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Basic MapReduce Project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diffCount2020_2019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10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diffCount2020_2019 = diffCount2020_2019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0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0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(diffCount2020_2019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10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(diffCount2020_2019));</w:t>
      </w:r>
    </w:p>
    <w:p w:rsidR="00000000" w:rsidDel="00000000" w:rsidP="00000000" w:rsidRDefault="00000000" w:rsidRPr="00000000" w14:paraId="000010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0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02E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DBD_Exam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20210705Sol</w:t>
      </w:r>
    </w:p>
    <w:p w:rsidR="00000000" w:rsidDel="00000000" w:rsidP="00000000" w:rsidRDefault="00000000" w:rsidRPr="00000000" w14:paraId="00001030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</w:t>
      </w:r>
    </w:p>
    <w:p w:rsidR="00000000" w:rsidDel="00000000" w:rsidP="00000000" w:rsidRDefault="00000000" w:rsidRPr="00000000" w14:paraId="000010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0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outputPath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0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Any value &gt;=1. The reduce phase can be parallelized.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0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10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"Exam20210705 - Hadoop - MapReduce"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10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outputPath);</w:t>
      </w:r>
    </w:p>
    <w:p w:rsidR="00000000" w:rsidDel="00000000" w:rsidP="00000000" w:rsidRDefault="00000000" w:rsidRPr="00000000" w14:paraId="000010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(nReducers);</w:t>
      </w:r>
    </w:p>
    <w:p w:rsidR="00000000" w:rsidDel="00000000" w:rsidP="00000000" w:rsidRDefault="00000000" w:rsidRPr="00000000" w14:paraId="000010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10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10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0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10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10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0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0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10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itemId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purchased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fields[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timestamp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"/"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10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purchased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"true"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10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val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val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"2020"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10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(itemId),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(val));</w:t>
      </w:r>
    </w:p>
    <w:p w:rsidR="00000000" w:rsidDel="00000000" w:rsidP="00000000" w:rsidRDefault="00000000" w:rsidRPr="00000000" w14:paraId="000010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0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0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10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10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numerator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denominator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10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denominator++;</w:t>
      </w:r>
    </w:p>
    <w:p w:rsidR="00000000" w:rsidDel="00000000" w:rsidP="00000000" w:rsidRDefault="00000000" w:rsidRPr="00000000" w14:paraId="000010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numerator +=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0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0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convRate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numerator / denominator;</w:t>
      </w:r>
    </w:p>
    <w:p w:rsidR="00000000" w:rsidDel="00000000" w:rsidP="00000000" w:rsidRDefault="00000000" w:rsidRPr="00000000" w14:paraId="000010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(convRate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0.001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10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DoubleWritable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(convRate));</w:t>
      </w:r>
    </w:p>
    <w:p w:rsidR="00000000" w:rsidDel="00000000" w:rsidP="00000000" w:rsidRDefault="00000000" w:rsidRPr="00000000" w14:paraId="000010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0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08A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shd w:fill="ffffff" w:val="clear"/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</w:t>
      </w:r>
    </w:p>
    <w:p w:rsidR="00000000" w:rsidDel="00000000" w:rsidP="00000000" w:rsidRDefault="00000000" w:rsidRPr="00000000" w14:paraId="000010D3">
      <w:pPr>
        <w:shd w:fill="ffffff" w:val="clear"/>
        <w:spacing w:after="0" w:lineRule="auto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LAB1</w:t>
      </w:r>
    </w:p>
    <w:p w:rsidR="00000000" w:rsidDel="00000000" w:rsidP="00000000" w:rsidRDefault="00000000" w:rsidRPr="00000000" w14:paraId="000010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MapReduce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0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0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Number of instances of the reducer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numberOfReducers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0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Folder containing the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0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0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0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10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"Basic MapReduce Project - WordCount example"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10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10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0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(numberOfReducers);</w:t>
      </w:r>
    </w:p>
    <w:p w:rsidR="00000000" w:rsidDel="00000000" w:rsidP="00000000" w:rsidRDefault="00000000" w:rsidRPr="00000000" w14:paraId="000011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11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11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11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11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1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Basic MapReduce Project 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Split each sentence in words. Use whitespace(s) as delimiter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(=a space, a tab, a line break, or a form feed)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split method returns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ee0000"/>
          <w:sz w:val="18"/>
          <w:szCs w:val="18"/>
          <w:rtl w:val="0"/>
        </w:rPr>
        <w:t xml:space="preserve">\\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s+"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words) {</w:t>
      </w:r>
    </w:p>
    <w:p w:rsidR="00000000" w:rsidDel="00000000" w:rsidP="00000000" w:rsidRDefault="00000000" w:rsidRPr="00000000" w14:paraId="000011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Transform word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cleanedWord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1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emit the pair (word,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(cleanedWord),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11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1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1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Basic MapReduce Project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occurrences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Iterate over the set of values and sum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values) {</w:t>
      </w:r>
    </w:p>
    <w:p w:rsidR="00000000" w:rsidDel="00000000" w:rsidP="00000000" w:rsidRDefault="00000000" w:rsidRPr="00000000" w14:paraId="000011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occurrences = occurrences +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1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1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(occurrences));</w:t>
      </w:r>
    </w:p>
    <w:p w:rsidR="00000000" w:rsidDel="00000000" w:rsidP="00000000" w:rsidRDefault="00000000" w:rsidRPr="00000000" w14:paraId="000011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1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shd w:fill="ffffff" w:val="clear"/>
        <w:spacing w:after="0" w:lineRule="auto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LAB2</w:t>
      </w:r>
    </w:p>
    <w:p w:rsidR="00000000" w:rsidDel="00000000" w:rsidP="00000000" w:rsidRDefault="00000000" w:rsidRPr="00000000" w14:paraId="000011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Driver class.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enum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SELECTED_WORDS, </w:t>
      </w:r>
    </w:p>
    <w:p w:rsidR="00000000" w:rsidDel="00000000" w:rsidP="00000000" w:rsidRDefault="00000000" w:rsidRPr="00000000" w14:paraId="000011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DISCARDED_WORDS</w:t>
      </w:r>
    </w:p>
    <w:p w:rsidR="00000000" w:rsidDel="00000000" w:rsidP="00000000" w:rsidRDefault="00000000" w:rsidRPr="00000000" w14:paraId="000011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1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1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1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Get the prefix from the argument list and set it in the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"prefix"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1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11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"Exercise 12"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(if it is a folder, the job reads all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files in the specified folder)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11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11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KeyValueTextInputFormat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1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selectedWords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findCounter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SELECTED_WORDS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discardedWords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findCounter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DISCARDED_WORDS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</w:p>
    <w:p w:rsidR="00000000" w:rsidDel="00000000" w:rsidP="00000000" w:rsidRDefault="00000000" w:rsidRPr="00000000" w14:paraId="000011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"Selected: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selectedWords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11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"Discarded: 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discardedWords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11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1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11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11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11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1AD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Mapper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prefix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1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prefix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"prefix"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1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whether the word starts with the specified 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startsWith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(prefix)) {</w:t>
      </w:r>
    </w:p>
    <w:p w:rsidR="00000000" w:rsidDel="00000000" w:rsidP="00000000" w:rsidRDefault="00000000" w:rsidRPr="00000000" w14:paraId="000011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(key, value);</w:t>
      </w:r>
    </w:p>
    <w:p w:rsidR="00000000" w:rsidDel="00000000" w:rsidP="00000000" w:rsidRDefault="00000000" w:rsidRPr="00000000" w14:paraId="000011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SELECTED_WORDS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increment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COUNTERS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DISCARDED_WORDS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increment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1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1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1C7">
      <w:pPr>
        <w:shd w:fill="ffffff" w:val="clear"/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shd w:fill="ffffff" w:val="clear"/>
        <w:spacing w:after="0" w:lineRule="auto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LAB3</w:t>
      </w:r>
    </w:p>
    <w:p w:rsidR="00000000" w:rsidDel="00000000" w:rsidP="00000000" w:rsidRDefault="00000000" w:rsidRPr="00000000" w14:paraId="000011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 * MapReduce program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1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exitCode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getConf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1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Define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11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"Lab#3 - Ex.1 - step 1"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 * *********************************************************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 * Fill out the missing parts/update the content of this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 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numberOfReducersJob1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1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Parse the parameters for the set up of the first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numberOfReducersJob1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parseInt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1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inputPath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1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outputDir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1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the path of the input file/folder for this first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inputPath);</w:t>
      </w:r>
    </w:p>
    <w:p w:rsidR="00000000" w:rsidDel="00000000" w:rsidP="00000000" w:rsidRDefault="00000000" w:rsidRPr="00000000" w14:paraId="000011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the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(job, outputDir);</w:t>
      </w:r>
    </w:p>
    <w:p w:rsidR="00000000" w:rsidDel="00000000" w:rsidP="00000000" w:rsidRDefault="00000000" w:rsidRPr="00000000" w14:paraId="000011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1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1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1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1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1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number of reducers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(numberOfReducersJob1);</w:t>
      </w:r>
    </w:p>
    <w:p w:rsidR="00000000" w:rsidDel="00000000" w:rsidP="00000000" w:rsidRDefault="00000000" w:rsidRPr="00000000" w14:paraId="000012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first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up the second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getInstance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(conf);</w:t>
      </w:r>
    </w:p>
    <w:p w:rsidR="00000000" w:rsidDel="00000000" w:rsidP="00000000" w:rsidRDefault="00000000" w:rsidRPr="00000000" w14:paraId="000012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Assign a name to the second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setJobName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"Lab#3 - Ex.1 - step 2"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2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Change the following part of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outputDir2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numberOfReducersJob2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outputDir2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(args[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12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input file/folder for this second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output of the first job is the input of this second job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FileInputFormat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addInputPath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(job2, outputDir);</w:t>
      </w:r>
    </w:p>
    <w:p w:rsidR="00000000" w:rsidDel="00000000" w:rsidP="00000000" w:rsidRDefault="00000000" w:rsidRPr="00000000" w14:paraId="000012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path of the output folder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FileOutputFormat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setOutputPath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(job2, outputDir2);</w:t>
      </w:r>
    </w:p>
    <w:p w:rsidR="00000000" w:rsidDel="00000000" w:rsidP="00000000" w:rsidRDefault="00000000" w:rsidRPr="00000000" w14:paraId="000012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Specify the class of the Driver for this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setJarByClass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2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setInputFormatClass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job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setOutputFormatClass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setMapperClass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MapperBigData2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2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map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setMapOutputValueClass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setReducerClass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ReducerBigData2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22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reduce output key and value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setOutputKeyClass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3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setOutputValueClass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(...);</w:t>
      </w:r>
    </w:p>
    <w:p w:rsidR="00000000" w:rsidDel="00000000" w:rsidP="00000000" w:rsidRDefault="00000000" w:rsidRPr="00000000" w14:paraId="0000123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the number of reducers of the second job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numberOfReducersJob2 = ..;</w:t>
      </w:r>
    </w:p>
    <w:p w:rsidR="00000000" w:rsidDel="00000000" w:rsidP="00000000" w:rsidRDefault="00000000" w:rsidRPr="00000000" w14:paraId="0000123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setNumReduceTasks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(numberOfReducersJob2);</w:t>
      </w:r>
    </w:p>
    <w:p w:rsidR="00000000" w:rsidDel="00000000" w:rsidP="00000000" w:rsidRDefault="00000000" w:rsidRPr="00000000" w14:paraId="0000123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Execute the second job and wait for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job2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waitForCompletion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==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123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exitCode 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exitCode;</w:t>
      </w:r>
    </w:p>
    <w:p w:rsidR="00000000" w:rsidDel="00000000" w:rsidP="00000000" w:rsidRDefault="00000000" w:rsidRPr="00000000" w14:paraId="000012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Main of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[])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Exploit the ToolRunner class to "configure" and run the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ToolRunner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Configuration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DriverBigData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(), args);</w:t>
      </w:r>
    </w:p>
    <w:p w:rsidR="00000000" w:rsidDel="00000000" w:rsidP="00000000" w:rsidRDefault="00000000" w:rsidRPr="00000000" w14:paraId="000012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exit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(res);</w:t>
      </w:r>
    </w:p>
    <w:p w:rsidR="00000000" w:rsidDel="00000000" w:rsidP="00000000" w:rsidRDefault="00000000" w:rsidRPr="00000000" w14:paraId="0000124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4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4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Lab  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 Set the proper data types for the (key,value) pairs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125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125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125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5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 Implement the map method */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26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6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6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Lab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 Set the proper data types for the (key,value) pairs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126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126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127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7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 Implement the reduce method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127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7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7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java.util.Vector;</w:t>
      </w:r>
    </w:p>
    <w:p w:rsidR="00000000" w:rsidDel="00000000" w:rsidP="00000000" w:rsidRDefault="00000000" w:rsidRPr="00000000" w14:paraId="0000127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 This class is used to store the top-k elements of a set of objects of type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T is a class implementing the Comparable interface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TopKVector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Comparable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&gt;&gt; {</w:t>
      </w:r>
    </w:p>
    <w:p w:rsidR="00000000" w:rsidDel="00000000" w:rsidP="00000000" w:rsidRDefault="00000000" w:rsidRPr="00000000" w14:paraId="0000127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Vector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8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8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 is used to create an empty TopKVector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k = number of top-k objects to store in this TopKVector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TopKVector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8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Vector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128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k;</w:t>
      </w:r>
    </w:p>
    <w:p w:rsidR="00000000" w:rsidDel="00000000" w:rsidP="00000000" w:rsidRDefault="00000000" w:rsidRPr="00000000" w14:paraId="0000128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8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28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8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8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It is used to retrieve the vector containing the top-k objects among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inserted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Vector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29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9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9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It is used to insert a new element in the current top-k vector. The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element is inserted in the this.localTopK vector if and only if it is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 the top-k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updateWithNewElement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9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&lt; k)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There are less than k objects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localTopK. Add the current element at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end of localTopK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addElement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(currentElement);</w:t>
      </w:r>
    </w:p>
    <w:p w:rsidR="00000000" w:rsidDel="00000000" w:rsidP="00000000" w:rsidRDefault="00000000" w:rsidRPr="00000000" w14:paraId="0000129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Sort the objects in localTopk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sortAfterInsertNewElement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2A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A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There are already k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Check if the current one is better than the least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currentElement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(k -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A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current element is better than the least object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localTopK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Substitute the last object of localTopK with the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(currentElement, k -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2A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Sort the objects in localTopk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sortAfterInsertNewElement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2A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12A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2A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A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sortAfterInsertNewElement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2B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The last object is the only one that is potentially not in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swap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12B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pos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-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pos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&amp;&amp;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(pos).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(pos -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)) &gt;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pos--) {</w:t>
      </w:r>
    </w:p>
    <w:p w:rsidR="00000000" w:rsidDel="00000000" w:rsidP="00000000" w:rsidRDefault="00000000" w:rsidRPr="00000000" w14:paraId="000012B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swap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(pos);</w:t>
      </w:r>
    </w:p>
    <w:p w:rsidR="00000000" w:rsidDel="00000000" w:rsidP="00000000" w:rsidRDefault="00000000" w:rsidRPr="00000000" w14:paraId="000012B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(pos -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 pos);</w:t>
      </w:r>
    </w:p>
    <w:p w:rsidR="00000000" w:rsidDel="00000000" w:rsidP="00000000" w:rsidRDefault="00000000" w:rsidRPr="00000000" w14:paraId="000012B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localTopK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setElementAt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(swap, pos -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12B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2B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B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B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org.apache.hadoop.io.Writable;</w:t>
      </w:r>
    </w:p>
    <w:p w:rsidR="00000000" w:rsidDel="00000000" w:rsidP="00000000" w:rsidRDefault="00000000" w:rsidRPr="00000000" w14:paraId="000012C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 This class is used to store a "word" of type String and a count of type Integer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Comparable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C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Contains a "word"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number of occurrences of "word"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C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word;</w:t>
      </w:r>
    </w:p>
    <w:p w:rsidR="00000000" w:rsidDel="00000000" w:rsidP="00000000" w:rsidRDefault="00000000" w:rsidRPr="00000000" w14:paraId="000012C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count;</w:t>
      </w:r>
    </w:p>
    <w:p w:rsidR="00000000" w:rsidDel="00000000" w:rsidP="00000000" w:rsidRDefault="00000000" w:rsidRPr="00000000" w14:paraId="000012C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C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C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12C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valueOf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12D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D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2D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D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2D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word;</w:t>
      </w:r>
    </w:p>
    <w:p w:rsidR="00000000" w:rsidDel="00000000" w:rsidP="00000000" w:rsidRDefault="00000000" w:rsidRPr="00000000" w14:paraId="000012D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D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pair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D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pair;</w:t>
      </w:r>
    </w:p>
    <w:p w:rsidR="00000000" w:rsidDel="00000000" w:rsidP="00000000" w:rsidRDefault="00000000" w:rsidRPr="00000000" w14:paraId="000012D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D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2D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12D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E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Integer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E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= count;</w:t>
      </w:r>
    </w:p>
    <w:p w:rsidR="00000000" w:rsidDel="00000000" w:rsidP="00000000" w:rsidRDefault="00000000" w:rsidRPr="00000000" w14:paraId="000012E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E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WordCountWritable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E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 !=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12E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getCount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12E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if the count values of the two words are equal,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lexicographical order is considered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getWord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12E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12E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F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readFields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DataInput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F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word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readUTF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2F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count =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readInt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12F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F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DataOutput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2F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writeUTF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(word);</w:t>
      </w:r>
    </w:p>
    <w:p w:rsidR="00000000" w:rsidDel="00000000" w:rsidP="00000000" w:rsidRDefault="00000000" w:rsidRPr="00000000" w14:paraId="000012F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writeInt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(count);</w:t>
      </w:r>
    </w:p>
    <w:p w:rsidR="00000000" w:rsidDel="00000000" w:rsidP="00000000" w:rsidRDefault="00000000" w:rsidRPr="00000000" w14:paraId="000012F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2F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130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(word +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+ count);</w:t>
      </w:r>
    </w:p>
    <w:p w:rsidR="00000000" w:rsidDel="00000000" w:rsidP="00000000" w:rsidRDefault="00000000" w:rsidRPr="00000000" w14:paraId="0000130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30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30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Lab  -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 Set the proper data types for the (key,value) pairs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MapperBigData2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Mapper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130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131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131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LongWritable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31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 Implement the map method */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31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31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31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 Lab -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/* Set the proper data types for the (key,value) pairs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ReducerBigData2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extends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Reducer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131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  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{  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Output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132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@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132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key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Iterable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IntWritable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Input value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1080"/>
          <w:sz w:val="18"/>
          <w:szCs w:val="18"/>
          <w:rtl w:val="0"/>
        </w:rPr>
        <w:t xml:space="preserve">context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throws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IOException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67f99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132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/* Implement the reduce method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</w:t>
      </w:r>
    </w:p>
    <w:p w:rsidR="00000000" w:rsidDel="00000000" w:rsidP="00000000" w:rsidRDefault="00000000" w:rsidRPr="00000000" w14:paraId="0000132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132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32E">
      <w:pPr>
        <w:shd w:fill="ffffff" w:val="clear"/>
        <w:spacing w:after="0" w:lineRule="auto"/>
        <w:rPr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shd w:fill="ffffff" w:val="clear"/>
        <w:spacing w:after="0" w:lineRule="auto"/>
        <w:rPr>
          <w:b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20" w:footer="720"/>
      <w:pgNumType w:start="1"/>
      <w:cols w:equalWidth="0" w:num="2">
        <w:col w:space="567" w:w="5269.499999999999"/>
        <w:col w:space="0" w:w="5269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vq3LUl/74Cv3RnGvg126c/Agg==">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2022-05-12T08:48:00Z</dcterms:created>
  <dc:creator>Sadaf</dc:creator>
</cp:coreProperties>
</file>