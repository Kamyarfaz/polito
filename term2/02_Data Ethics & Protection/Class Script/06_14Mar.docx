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06_14</w:t>
      </w:r>
      <w:sdt>
        <w:sdtPr>
          <w:tag w:val="goog_rdk_0"/>
        </w:sdtPr>
        <w:sdtContent>
          <w:ins w:author="Saba Aghajani" w:id="0" w:date="2023-07-12T18:19:37Z">
            <w:r w:rsidDel="00000000" w:rsidR="00000000" w:rsidRPr="00000000">
              <w:rPr>
                <w:rtl w:val="0"/>
              </w:rPr>
              <w:t xml:space="preserve"> </w:t>
            </w:r>
          </w:ins>
        </w:sdtContent>
      </w:sdt>
      <w:r w:rsidDel="00000000" w:rsidR="00000000" w:rsidRPr="00000000">
        <w:rPr>
          <w:rtl w:val="0"/>
        </w:rPr>
        <w:t xml:space="preserve">Mar</w:t>
      </w:r>
    </w:p>
    <w:p w:rsidR="00000000" w:rsidDel="00000000" w:rsidP="00000000" w:rsidRDefault="00000000" w:rsidRPr="00000000" w14:paraId="00000002">
      <w:pPr>
        <w:rPr/>
      </w:pPr>
      <w:r w:rsidDel="00000000" w:rsidR="00000000" w:rsidRPr="00000000">
        <w:rPr>
          <w:rtl w:val="0"/>
        </w:rPr>
        <w:t xml:space="preserve">Full text: Penny asked me yesterday it was 180. 2015 years what happened every part of the world that now we are old has the most coolest car topper of the world i think that yes some things change and i hope that the most of you will open a new company in will we start to make a startup that are the same time. We need to be every country that we have to know that is just not. Important execution of india. And what happening to silicon valley that they lost a lot of startup has been created in the last 15 years and then. A potential grady i don't know if you know. Sequoia. Anyway. And then what happened in the last 15 years did you respect the sequoia rule and then you do this wonderful picture and then you earn a lot of money in the first bit of time but then you lost all the money in about 23 years for years. This one company to company three company when i'm just going for the 212. All desert incredible failure of a lot of static that you don't have to do. No the question to specific question is. Because the last lecture and explain about the fact that there is a liability. Insurance for the state. And now and you may need to use other yusuke just to explain these potentially final final liability. The question now is how is the situation in the svk situation as you are is not the same. Because in a shifting sensor what happen is that basically old person that.. Evan if i could count. Who did a. Possibility to withdraw money. But the gesture. For not all the amount money. What is the shoe is the bank has to guarantee something that is the minimal amount of money and this is guaranteed because the different this gave this failure rather than the kidney failure that we had in 2008 with lemon brothers because in this case we have different in that case that work. There was no possibility to have an insurance that gives this kind of money. This case the federal bank the federal street that the federal bank in the united states with cover. Just apart of the morning so. The money that you asked now but all the investment that are made. By all these found probably will not be. Guarantee i don't know i don't know the answer because we did they are going to the side now so one day they say that they will find a solution for all this found that the. Probably lost a lot of money love mommy. Make this kind of the distinction because the oldest found decided to invest. Pain relief is basically stopped. so that that's why the was big mistake with the long-term investment but this is another story it was the release date of the bank at the same time they don't think that then. For this kind of mistake state will cover. This kind of amount of money and then then i finish with an ethical pointless for me is important because it. These kinds of discount of gas basically the person that earn a lot of money in the last 20 years with old it. Silicon valley boom that we have with the first entering with google with facebook oldies and investor and a lot of money with this kind of investment. L i b m b whatever the biggest startup that now are. Incredible company showing my view. Bankruptcy justin. It's not it's not the correct 2gig kind of insurance from the state. That's basically that is because of person that the. When is equation was brewed they had a lot of it's true that there is a mistake the bank at its two deadly situation is changed. But it's also true that if i want to save my money i don't invest on startup i don't i don't i don't put my money that i put my money in another situation so. It's something that it says it's something that we we see in the next future. I don't see. It may be a similarity between the example that alexander material made you. Then the last lecture with this case it's interesting that fed federal state bank the feather blanket s2 cover but just the deposit and noted investment. 3444 my ass with reps is not what you want to hear about that is my point of view. So if you don't have a question. We can continue. With the power on today. Who is this casalita peterbilt accountability. As i told you yesterday. Accountability something that. The way to shoulder but your problem also when you're on the exam which depict the basic and fundamental principle in the gdpr. No it's important addition to the tradition. Because russia be responsible for and be able to demonstrate compliance with the above principles. Why is important. Defected a controller should be able to demonstrate compliance. Because. Gdpr in data always always change. Every single day you ever in new apple that create a new activity we did that should remember yesterday i told you about that synthetic data. And now that he's not going to google would use synthetic data change in a certain point of view and the way for google in the next future to use data. Just to give you an example silly something that it's not like that the crying of that is something that you can change the way to make it asked about this kind of elements are always the same in the in the in the in the scenario of data. Especially with artificial intelligence that we cannot provide the correct way what will happen in the next future with our date. How. Artificial intelligence will manage our date. That's why these low-budget epr is founded on this principle that is accountability. Accountability me. I don't know. You can also decide this is important for you we can also decide not to respect the law. I'd say that you that you should be a you have to you you need to cut the cost and you can do it a processing without the consent of the people that you should be able to demonstrate why you think the disease compliant with price. So this is the freaky show of accountability accountability switch to what i said. They are most important to a european authority explain this explain this in this way asap violate the law. </w:t>
      </w:r>
      <w:sdt>
        <w:sdtPr>
          <w:tag w:val="goog_rdk_1"/>
        </w:sdtPr>
        <w:sdtContent>
          <w:r w:rsidDel="00000000" w:rsidR="00000000" w:rsidRPr="00000000">
            <w:rPr>
              <w:highlight w:val="yellow"/>
              <w:rtl w:val="0"/>
              <w:rPrChange w:author="Saba Aghajani" w:id="1" w:date="2023-07-12T19:30:33Z">
                <w:rPr/>
              </w:rPrChange>
            </w:rPr>
            <w:t xml:space="preserve">But you should be able to demonstrate. Why you did that this kind of violation and why you think that is comply. </w:t>
          </w:r>
        </w:sdtContent>
      </w:sdt>
      <w:r w:rsidDel="00000000" w:rsidR="00000000" w:rsidRPr="00000000">
        <w:rPr>
          <w:rtl w:val="0"/>
        </w:rPr>
        <w:t xml:space="preserve">Why you want to explain this because i explained you before. Change week we cannot something that now it seems absolutely illegal could be legal from an ethical and and it has a compliance perspective in the next future because at the data and the perception of data is something that is not predictable. As fodder. That's why ekans ability pc police continental rental for other also low-battery specifically in the gdpr is really the most important please put the tree on. So. I did i told you that the data processing and the connection between the data protection and. And and then started it a processing and accountability and we have to go we were at the definition of personal data now we will see the definition of data processing processing means any operational or set of operation would use her phone or personal data or onset of personal data world not biotin come to native beings such as. And now we will see along the least offer. Change the offer activity that could enter in the definition of data processed. So it's not the jazz today here that we have is that they did the perception that pain only when you. 321 you. Have an active role with the data but also when you just. Store when you just read the date that is it is a treatment because you dacian the retrieval the dissemination of clear. So we have a lot of at least you don't have to remember ol. The kind of processing adjust you have to remember that data processing means that you have loved offer processing. Data processing regarding a purely personal activity. Carried out by private individuals does not full under the gdpr. No it's we have some case study that is really just a simple to understand. About to eat something that i told you since the beginning don't make the mistake. A lot of time people who is the subject of the gdpr the physical or the legal entity. Jessica person or legal. Who is protective. Ended the person that that shoot them respect video. Bakudeku that physical person. Physical person. In what could be charged. For a violation under gdpr. I mentioned these and then i decided to add so you will see this example in their in them. In the news like that they will upload today. Because i think that it's important for you to understand a little bit about the household extension because some of you asked me about that and then i understood that for you. As you manage data. Important to understand that we are not in the situation where you can do whatever you want. Just because your physical person. That's that's the important physical and that's why you decided to make this p2k happening in the desert. Really leaving kaiser what is the body lynx case. It appears that the mrs. lee vista workers in the catechism sweden. She followed with the corset on which yet to set up an interview webpage so she created this page. And then they give you a giver and useful information to the church are divorced but he's with information about the catalyst release. When not to work. And then what kind of disease is the personal data are special categories of data is information that were published. Prestonwood published online. Information regarding your religious. And then in this is crazy for me she was cremated criminally accused for illegal processing of personal data. Because it in there in there also indignant nopales reed &amp; barton sand concrete new yorker you can be also criminally liable for data protection evaluation. She claimed that the household exemption. So this is an old case 2001. The court of justice that excluded exemption taking that eats relate only to sit at agent carried out in the course of private and poor family life. And never updated on the internet so they're made accessible 2nd phenotype indefinite number of people so what is the principal here. East acton fu. Coming back to download sample if you if you have with a friend and then you post this photo on facebook and this photo could create a problem to expression because it decided to his girlfriend that and that he was in another place and the girlfriend got to be upset or vice-versa the boyfriends not to be upset because there wasn't it. Because it's something that they regard your private life. Wendy's you can make this kind of we could say mistake in privacy and you will not be pushed the process of the legal profession for 4 for this kind of activity but when you make salmon tvt. Guitar. Connected weed. your life but we do something that it's. Because the church activities not professional activities scooby professional activities but is not a private life. I don't know i cannot tell you if i agree or disagree with this kind of for the season but anyway this is the principle that we have to understand so the principal is please guy is not something that you can say okay and i am at the physical person i can do whatever you want i can today today today polytechnic of to ring because the anesthesia can person so i can. I do i will not violate interesting for me to say obviously when you make this happen to text you every other crime that is illegal access to energy system for example or damage your friend i keep system or or you have professional should be entered in the building with linguist principal so. Household activity by jackson. That for something that is related to your family to your friend in the sense you have visa exemption. The pc police detective referring the only internet page to various values person and identify them by name or by other means graceless by giving their telephone number information regarding the working condition nobis tuesday to to the processing of personal data julio partly biogenetic means within within the meaning of article 3 is the first love is not important that you remember these are between earth and the directive 19. Then we have another case that is mariah center. And it was there another not received his name but is bowie case. Mr. date of the police officer at the police station and upload the video on youtube the latvian vp-30 order to remove the data protection law these guys supreme court which referred at the following today. This gang of roses outdoor activity fish remember we also mention when you take some in the in the evening for your personal interests to protect your family in this case was not the same because nissan bullet activity was not dvd. Because the video was uploaded on their way so i am manager kaiser in. In italian. That wasn't against youtuber and we have the same problem. When you upload when you do the activity of disseminate you risked a lot. About your oswald active but at the same time i have lost a lot of other cases that are different because when you publish for example instagram. I'm sure for instagram we have the keys only for instagram a photo of your friend and is the publication you are in a household exemption so. We have these two cases that means that that you never know. Water will be the application of the gbi. It's important that you understand again i don't want to create confusion at a scene that for you is clear that the gdpr apply to physical person. And the person that showed the respect that they illegally. Your family and friends and nnn private life dvd but you stopped you could be more than what i say. Another case that they manage now and again it's involved the youtuber. The other one was in 2010 was quite complex now it's a little bit simpler because what happened that the intelligent guy and youtuber decided to put the gps on his bike are not to be the one that already present in summer like it was it was a personal creation of a gps so he leave the bag without any chain free on in the city of grand island ne start to see who. Didn't take these devices in this video european follow this story. And and. What is beta profile in point is that i try to do this video and upload on youtube but he made a mistake with a person so it towards that person wasn't. One guy but he was not completely in the center and the opposite the guy start to be a little bit upset because you said you hated me for stupid reason to support your view and then i have a reputation that has been compromised before your video so what why we are disgusting and the role of youtube. Goes in the hand of the prosecutor because this is a criminal allegation is not only liable for data protection violation the guys that needed this video. Balloon show youtube. And why do you think that is possible that is liable youtube just a little bit from a second the prosecutor what is the reason why you think that youtube is liable. Any idea. Yes. Website. Yes sir. What tooth is the issue because it is not privacy is ecommerce that god keeps showing something that you have to do to to to learn about it's important that you know. Is no responsibility for a platformer. Because the only responsibility is to is to to take down the content if you receive a valid notice so if you send the noticer today for the provider and this provider. What is the tvt that could create a liability more than the amount for you for the provider. No idea. A simple answer. Monster. Good morning because they're basically youtube app. Take money from the. View. Who's the youtuber earn money from the view but as you know or so behind off youtube. So if you monetize. If you want it dies that video. Because you are nonni and so you practicing paid in the crime. Jacuzzi. The reschedule. Did something illegal could be uploaded on the classroom. The game us set the rescare it's something illegal should be uploaded in the in the in the in the classroom. Bzees the big-big point of view that we are discussing when were we talked about the classroom. It's not that to say the plotter is not liable this is the general principle. Because obviously didn't do any interested to create damage to this poor guy that was identified as a test of other video not only for that video but google accept the risk that some illegal video are uploaded. And earn money is not a free service. Activity at the very beginning youtube. And also googled the other services by delivery binodini doesn't that any ads any advertisement. Hyundai on the classroom but now as you know very well you have a lot of advertising so a lot of money for the classroom. Is sudafed from interview of prosecutor. Not not say that it's true that the very end the prosecutor will win the case but you earn money from this video you will play as the creator of the video. So you bolted go to the dryer. So just to make an example just to help you understand a little bit how is complex because i'm certain point at a certain point it probably didn't youtuber will try to he asked at the house or the extension but that i don't think that you will have a possibility to ask the exemption why for you why it's not applicable for a youtuber. Jacuzzi jet professional interprofessional activity the youtuber on youtube. So that's why it's impossible to ask the house or central when you start to be in a youtuber just to have information for you how how can you become a youtuber. Nobody doesn't doesn't know if you eat the number to become a youtuber to become to become back to planter in the google youtube the program. Nobody if you are interested to know how it works. Just to give you an idea of how is complex to become a youtuber now because you have you needed to have. More than 10,000 view. Minnesota. of time for certain type of video so it's not so simple to become a youtuber. Good morning video. Video heatherview more than 10,000 person but if you uploaded it you it's difficult to reach a 10,000 person you it's not impossible. If you are a youtuber. Or and darker whatever number of how can you become a youtube video for my private life or or whatever. Also the video uploaded on instagram. Because i don't send money from cigarette is. I have a. Account on instagram behind iron money from several it is illegal and because if i'm professional yes it really depends on what kind of video your clothes. Because if you upload a video of your fans. It's not a big issue. Ratatouille floor the video of the person that tanker 89 church. For example. Could be. Could be tricky. So you have to take care of what kind of pill you upload because any time that you make a photo. There is a history behind the photo. I would tell you this because now we can talk a little bit another case manager it was appreciated. And it was at the beginning of sweet uk's street view. The game when an engineer doesn't talk to a lawyer. Baby i was not to blur the image of the person. So was not that. Did you make your photo public street show end. And he was smoking a cigarette and then is why i started and you can start the divorce. On the fact that it recognizes the photo of elizabeth. Smoking a cigarette. And the legal assumption is that if you smoke a cigarette he had sex before just leave is what they have done. Yes. Yeah and we will see us about visa visa. When we talked about with will recover this case and is the problem of legitimate interests so i will anticipate the answer but then don't worry because this is important point it will be discussed after practice today. Legitimate interest means. When you have a public webcam interested to have this kind of information about the weather and then i have this kind of webcam. And then i arrive what is that the kind of suit has dated a year but anyway the point that's interested. And then there is the violation of the potential violation of privacy because at the same time it's kind of weapon could record something that could create damage for the privacy of person. What is important is that you make it balancer story game the first lecture the first class the balance between the interests of the citizen in the potential violation primus. End. You got to make this kind of distinction and legitimate interest assessment of the data controller add this kind of webcam is more important. The potential damage the data protection regulation for the data subject you are authorized to use this wealth. Devaluation is a risk assessment that you have to do and what time they measure that you have to use obviously the kind of i don't know what is the name of an english but anyway what kind of. Type of recording for example of the physical person and show you don't that you cannot have this kind of weather if you have a webcam in a place where we don't have so many people that password example of person so it depends case-by-case you have to evaluate but the rule is illegitimate. I have to throw my. Four pillars of vpr. Continue the truth these are not so fundamental projects my because i want that you. Go out from this course as an expert of data protection that you don't have to become a person that has able to make it activity professional. I want that you get to finish this course and you will have the basic principle of data protection. The balancing for the balance of interest the accountability these are the kind of question that is important for me. But it's important that. Google a little bit on today so if someone a few it's interesting about this like adderall last. Patty why i put this light because it is important to understand what are the most important before activity that the any legal entity should do to complete compliance on gdpr. If you have a potential idea of a startup if you want to be compliant with your tt it's really important slide if you want to pass the exam it's just that she's not on what is really important and what is it. Another account are records of processing activity data processor assessment data breach. What is the. Records of processing activities. And an excel file. Basically you can also having to leave an outside a lot of aboriginal but imagine as an excel file. And that the present any single. Data processing that's legal entity do. Any single show we can read the definition h controller and where applicable dead controllers representative shelmadine record the processing activity and resource possibility. In what are the column of visa. Chic. We have obviously the kind of activity that you do figure out that we discuss about the youtube video show i'm a youtuber i want to be compliant with the data protection low and then i start to. File 223-224 direction what is the processing activity will make video and so i create video and then i process this video so you have to be 5% because one thing video. Go on streets and then creative process video. Two different activity. And then what kind of potential data are you possessed so probably physical person and and and also what are the characteristics of this kind of data are special categories of data or common data. And anytime a youtuber i. Say okay i will i will i ever my my mac get my messages flight safe and not so much and then i have to implement my say that i have a backup. Puppy food. What about still anticipate a ring but just to give you an idea that you have seen gold processing activity single processing of data you need to. Kielbasa phone in the magnum xl 5 or whatever. Because you can also use a hates not important that the type of the tool that you use important information that you you explain in in the indies presenting their food. Then you have an important principle that is data processor data processor means that. What profession is to be carried out on behalf of controller the controversial used only processor provider sufficient sufficient that guarantees to implement appropriate second cat organization. Dj's that the most important principle and it's pretty clear be closing in the legal culture the problem is only to identify the final responsible. From a technical perspective from an engineering perspective you cannot protect data if you don't protect it the chain supply chain of the person that process this data what it means it means that. If i am a youtuber. I have a lot of data processor because i i don't keep my data thinking probably. Hardware in my house. that way i would use it i could say amazon or i could say or whatever. The cloud provider should be adding weight. Dekalb brother should ever stand up for safety manager. Normally when you go online and you choose a provider to store your data just to be clear. Less you spend less security you have less manager of managing of data you think that because you don't spend so much of security show more security is on the hand of the data processor less liability. The principal of the cpr is not that okay i don't have these data are managed by amazon by. Mike's holster. 365 no. No no. The problem is your problem if you choose that a good provider and you demonstrate that you do your best to choose your provider you will not be liable if you choose the less-expensive provider because you don't want to spend so much time to basically. Ninety-nine percent of the time is a question of money. You will be liable because your choice was not a good choice. So that's why it's important in the data processor agreement. The dpa that you don't be confused by that intersection 1:30 because the data processing agreement. And a cow's provider. And you could ask me how can i manage to have an agreement with google. You don't have the opportunity to call that sergey brin and say okay we have to make an agreement no duties online and standards that you can see when you when you decided to use google problem and did you use it the google free product you have a completely different. Pigmented respect of situation where you pay the google products and this is the same for all the provider. So the choice of provider is on the baby's ability are the data processor important than the data controller. The data processors to and this is. . i will not ask in december this is important the data processor is the person that asked on the alpha of the data controller. We would have a lie you'll explain this. i used is like 26. This is the youtuber. Because we used the example of the youtuber. Controller. Oscar to youtuber. To process this data so youtube asked ed processor on the house. Papa dj controller. Disease that definition simple but important. Then you have the data protection in pakistan since what is the gauge of protection equal per second. Anytime. You stop to do it risky activity. In terms of gdpr. You have to do this kind of assessment. So at this pacifica. Odata controller. For example when we talked about before we were talking about webcam and then i decided to put the web camera in the city of green it's a really. Realistic team so i have to do legitimate interest assessment and. On the top of the data protection impact assessment. Action impact assessment test. Cruel is really concentrated on the safety and sorry security measure an organization. Because at the very end what is important for the data protection authorities that you protected also on the cybersecurity prospectively stick. And then we have these four pillar the last also discuss about these with the specific case that is the data breach. What is the difference between a data breach and this difficult west branch someone else you and the difference between incident and it incident. And what is the difference. Little britches. Yeah it's a good idea. Because it's true that the database sure to that pregnant multiplication your idea is 1 mens rea. Personality. Destiny kiosk incident word durano. 90 data. This morning you thinking theory that is quite an important company initially had really serious. It incident. Because i made a mistake and it mistake and some attackers to really important plans of big big boat. And then madddogz formation from pinkerton candy two-piece information from june 20th. About that when are you have a plan of both of them airplanes over whatever there is no any personal dating site. Is justice. Technical information. Regarding the way to build about personal data so we are not in the data breach. When the brakes are you made. A mistake like i send you an email and i want to send an email only to. Hadid. Sorry sorry and then i put in coffee all of you. And everybody i don't know if you know. Reuse privacy policy is just cooking coffee everybody with you so each one of you. Start to know the name of the adder. This does not make sense if the name is paleto obviously that is just easier if i use your personal email. And this is a big rich a simple mistake so i didn't make tooting ccino the person i could only see person so everybody of you and knows it did the other email addresses. And then ask why because their email address in the in the situation. Okay. Back to decide the concept of data breach breach the controller without and you today and we're freezable not later than 70 or 72 hours after having the government to become a repeat notify the personal data breach the supervisory authority form. White city first before pillar. It's really important because the date of easter is something that that make you crazy. Normally a data controller because you just three days is really a little amount of time to start standard proceeding. And so if you want to be prepared that you have to study and implemented the procedure that the. Explain venezuela. What kind of activity should do any person that is involved in this kind of processor processing so it's just a question of prevention that it's really important. Four pillars the records of processing is dvt data processor action impact assessment data breach. These four pillars not important for the exam vitally important if you want to start any kind of activity regarding data. So you need the 12 d is for document. The first is. A lot of agreement for old a data processor it's important that you remember the definition of data processor. Then if you do. And i suppose.. If you want to be complying with privacy you do an activity that use potential. Risky for a privacy perspective you need to do the data protection act as and then you need to have a procedure to be prepared that if you. If you receive a data breach youtube to meet rich. Okay. Done. I mention the point of. Local nessa. Beginning and i was like that really worried about that. It's important dessert just for the principle. If you're interested we can go if you have any question you can go in that old illegal pages. But this light means. That. December. Personal data processing activity that should be in a lawful way. So. Skz easy. Did the processing activity. They love nessa. That you needed to do. Wait for the personality. But one you. Remember i mentioned it. You need to respect that these kind of. Rule. And when you possess special categories of data you have to respect his room what is the. Did the point is that the 22nd. Are you could protest this activity with the consent of the individual. Also indicated special categories of datasaur. If i want. I meant data of you i can ask you and this again i process and that you say no you say yes sir. Icampus. Vodka. When we talk about the judiciary data. So i cannot ask please can you send me your criminal records if i cannot make this kind of question because there is no. Is it legal basis to process this date. Then obviously. He stopped only the consented the only way to process data. Because that you stay. Not good. You have to go today. And then you you should be helped by a doctor. The doctor doesn't have the time but it supposed to tracy that they did the doctors to the start a surgery to save your life and then you tell me. You have a lot of fiber. Situation. Simple processing is necessary to protect the vital interests of the biggest tablet. Bollywood song. Another wave. Another another. And then they obviously social security protection. Start to use or when i have to start the research and academic researcher is that they said sorry this kind of activity for reason of substantial public interest. The consent of the person that is important that these is a substantial public interest. What are you up to. Important this life is not to learn by heart old illegal activity but just to know that. An illegal activity in the data protection scenario. Who's be made that. Sometimes whitaker center business but not only. Because we will see in a minute.. Did the resort city possibility to a contractual obligation. The pizza keys in the humidity now. You will see that that is something that would start with the counter. Hi i needed you are very your sign a contract when you enter in the polytechnic and the police could use your data to process without your consent some data for the proposed of the counter. Dead he's kind of class. May the concert so the question is. You you need to ask the consent to process data. Not only. Dickinson could be substitute by our legal visa. Dvt. Deposit is not valid in the gdpr so i cannot ask you to give me. Female rappers. Should be provided by. Specific. Okay. Should be carried out only. Under control official 30 or by union. Or member states will provide infraction repeat savior for the rights and queen of takis and it it means that you need the law that the outright you to process this data. So i cannot ask you today. but if you're discussing about special categories with data or you can use it but you can use. Bp accounts and contract legal obligation. A game for technical interested carry out the task in the public interest and then this is the legitimate interests that you measure i mentioned before i'm going come back because it's really important that you remember delete messenger. Agr you have object kind of candle for legal position we will not ask you the least it's important to understand that they consent is not the only way to process date. Then. Legal grounds. It's important because now the future when we talk and everybody advisor joke about the data manipulation. I think that's it you know what these dating tunisia. And the determination is a big big decision that we have to making an execution. Do understand wondering when did the discussion about determinism statement manipulation. Alaska class i also explained to you that determination means that you can. Exchange in my personal data for a certain services i exchange my personal data for money for compensation. Bj's. Basically the manipulation of data you need to know. These article 7 offer. Did you reply. Because it's important to understand what are the conditions for dickerson. The controller should be able to demonstrate that the data subject has sent it to processing of his or her personality. Recondition the request for constant should be presented in a manner which is clearly distinguishable. From the automatic intelligible and easily accessible accessible form using clear and plain languages language. Concert person should not be regarded as freely given if the data subject there's no genuine. Or three choices or is unable to refuse or withdraw consent without the cream. This is fundamental principle. Because the data subject is no jimmy jimmy or. Free choice free choice remember this word. Which was. Disgaea 4 is the difference between make money or not make money when you work with data. Tourism able to refuse or we drove past it without the screaming. Has not provided valley legal grounds for the processing of precipitating a specific is worth this there is a clear imbalance between the data subject and a controller. So there is a huge so i say okay you cannot tell me you cannot give me the consent of your into your writing. This is obviously an example of the umbrellas. Position of a professor against i cannot use my. Power to give me the consent. Then run to withdraw the given consent at any time by the global of consent should not affect the loveliness of processing it. So they said i can withdraw to given consent at any time. But if you did not affect the look of possessing based on consent before it's pedro. And then we go to the case. Newspaper you can have the same in new york times. Newspaper cookie world. Case. What happened in italy between everybody to water. And that now that is a serious serious problem for the editor. Newspaper is made by journalist insurance should be paid and then if the person. Now local wednesday is the first time that you go to jkg when would you when you go to any physical newspaper. What is the further first and the last time. 1 years ago 3 years ago. No. Never. Imagine that you don't do. And buy a physical newspaper in your normal life prep set some of you. Buy butter basically we all use social media or. Online we don't pay for this kind of service. So the problem for the newspaper is that the only way to obtain money. He's too adverb. Advertising on the newspaper sometimes we haven't talked to her for advertising last but is the only way now for them to receive money not the only way because the last time. Boomer that always buys this kind of stuff in the in the newspaper. Let me pretend it's justin alexander limited person so the point is. 11 you have to. When you receive a situation like this. Where they say. What is reconnect permitted short translation. Oldham avenue between received from dad. El paisa to read newspaper and for this reason we asked you. Or similar technologies. I hope that you know what is a cookie. Yes sir cookies. Okay. And. For the different 2018-19 the cookie place. You are free. 2. And this is important you are free to withdraw the constanta. Fighting that case you have to buy. The newspaper you have to do to connect. So basically did the question is if you pooped. If you accept visa you have cookies. If you refuse you have to pay. What up what do you think. Coming back to dislike. What is the problem on the kukkiwon issue did you see the article said. Pretty choice. Is not a gay a free choice. It's not the future. So it's that i completely understand the point of republica on your times because they say is my services manual it's my contin. I will play my my journalistic to produce discontent. I just asked you to do we have two option. You give me your didn't you give me your data for uplay discontent. So this is the position of the newspaper and for me is a logical position is not a logical position. It's not like the position i am the professor you have to give me the consent if you want a good evaluation if not i will visit really strong and bad and not corrective a band of interest it makes sense. You cannot the ff everything for free. You had that you stand up contact for free because in the past that you gave data but now we have the gdpr and we have the cookie policy because you can go online with your mobile and you can do you have on there. Joyce the busy kelly. It says 70 60% of a person that make me a station of this kind of policy because it's not a big issue for you to be practice online. Especially when you choose you lose more time than it you wouldn't want to accept so i want to go immediately to today to them to the news to the information is so i accept the cookie policy even if i don't read any. Things that is written in the policy but just arrived immediately to the fountain. Vanity sink time. Any person that say i refuse this kind of policy created big loss for his kind of company. Story gay. What why i choose the example of republican. Because. Display trays under discussion of the data protection authority talavera protection authority translator protection authority and is also you can say in a sort of discussion ocean us but is not as you know there is no identification of 13 us. What what is ces is right what the republican oscar or not. My question is what do you think about me. Is right republican or not. Tino rossi. How do you favor of denise know any positions.. I'm curious about your opinion because these opinion will change basically the way to to 2% data. Visit the big. Question. Because if you agree with repubblica. You will you will accept the fact that you can monica commoditize your teacher. You said that. And this is really important that you understand because that isn't on the basis of oldest corser. The deflection in data exit 87. Easy. Personal data are fundamental rights. Ordinal. Because if personal data are fundamental right. He's personally. president you don't have the power to decide. If you can monica is that monetize your date. I tried to be clear it's really simple as it comes. Fundamental right is your luck please. Choice to take out and lovely.. In the library. Position position position that is fair the fact that we have a disposition of republic newspaper. But the game i was i was trying to explain you that too. Why the fundamental right change everything because brits and put my body. Mi-mi-mi has implemented price. So i cannot decide to sell a piece of my body. For the question of money it's violation not only for the criminal oh but it's also a violation of fundamental right. Okay i have a good heart and i will i will send you you have a problem problem i give you my heart and then you can you can pay your money and i see my my family. Professional experience as a criminal lawyer that the ask me okay please kill me and with my body please. Play all the depth of my family. Did he ask these. And the situation that i hoped for you that will not happen but who that thing that you can try to monetize your your body. And it that please. Around the world. Application for us. You have to click on accept not you'll have to in this situation except. I think we have to search for another student solution for example if you don't have this advertisement continue make news. These days people make used directly and you have another problem fake news and. You you haven't been completely completely different if you're from in 2020 now. And your name. Helena. Different opinion you say is it's fair and he said no it's not for end-user respectable opinion i don't have a day after i don't know what is that you can see that there is a any credible a change because of the body. Strongest temple baptist antilla. Business spending also privacy was a fundamental right. So i cannot. I cannot sell my dick. Example. Think that the elena is right and then. Elena sorry is right and then we will start to sell our data. We can change the water in 1 yd that this will happen. Because if i can sell my data i'm sure and is the question for you perhaps i'm wrong did you say okay i don't want to. I want to to buy a bike. I can send my information for three months of all my interested or my interest for 3 months and then they give you they give me 2000 euro and a. By the best buy i love her will. Start to begin. Their data for personal interest. How did always the value that you give to your data. How is the baby. If you go to human design, website that is a project that i managed was an experiment that for me now is for tonight especially in india were we ever even stronger. Couple of years ago we had not strong legislation. Honda engine perspective that they want to sell data. To earn money. India absolute european are able to send data and so my assumption is true. Wraps and wrong brexit older population doesn't want to sell data. But if this is true. What happened to google what happened to maita what happened to instagram.vs to close them. Because it. A company is not more interested on the activity of google. Because you were basically leaves because they know you're interested but google is not so precise like you. So if elena start to sell is. Constantly interested his mercedes or bmw or audi and i will pay it.. Intermedia is a of data not because i cannot imagine that i will play during i'm being who i play derek elena but i will use an intermediary the seven agreement with elena and elena. Will ever start off from. Araby end of the day they can she can see she can see how much money she have her phone with her data. And this is their data monetization. And why i can get you a ride because. It's not a big issue these example the start of dysentery starting point of deciding if the decision of the judge will be okay republican your time arrived so the next that would be okay then we can. Tell me whatever what you wanted or if you a lot of information and then i will pay you 1,000 is a little bit more than what is expected by just to give an example i don't know how it be tomorrow. But the market will absolutely changed. That's why we are not in a crucial point that offer our life and i don't know if it's true because in a shirt that says if we accept that if beef is right elena. We cannot have but we can solve the problem why don't you ask me about the fact that the big platform the block now they're very large very large online platform. Could we could have a real problem. So we can stop for the fact that we will laugh at. Ezekiel teacher google. Niccolo. Amazon low because you start to destroy this kind of incredible incredible structure that now and manage the web because basically has you know every classroom as the the ownership free place where everybody can do whatever you want yes but without google maita and instagram is another web. So what we want the weekend we can start to change in a certain sense the water. With the new idea. What is an indigent really fascinating about this kind of future because i think it's a good evolution. But at the same time i'm not sure and you said it isn't agree with you what would be the future in a situation where you got that bit a centralized war. Bored but you have a decentralized board. And if you see all the crypto activity and then blockchain and then. Crypto and we go we are going to a decentralized board will mod to leonard instrument for a decentralized ward. And i'm very fascinating from the about that bathtub. Fascinated about that i think that the control of the information. Is good because that. If you don't ever even if i don't trust it orbiting the big platform but i think at the very end if i'm a state. Find that i have to keep. Think that the state is a distinct good the state that does not have a personal interest in the democratic. As a person to in the weather to two different not too too many platform i can i purchase a what happen now is that that was fined for 390 million dollars. From the data protection authority will go that turn this case because it's connected. And then you can have this kind of control back in addition flyswatter where everybody can can do whatever you want everybody can sell and we will have a lot of intermediaries and we have a situation where you cannot control the system because the system is controlled by us. If you are if you want to explore this concept we have to read that serve yankee and the book is collective intelligence so we are ready to a collective intelligence we think that the word could be manager note by. The number of person but all of us with our whole our choice. This is the future that that. A game i'm really fascinated by this kind of word i'm a little bit worried because i think that summer. Services that. should be centralized should be centralized that you can you get stuff to say okay but we can we can manage by ourselves time. Too much fruit. Today i understand. Got that patty something that is a sinner that we have to discover. Coming back to. More simple question simple question. The point is it is true that that we are intern at the turning point. For the monetization update. And comment. And so we can make it summary. That's what i say. In october 2020 to several side side of the major italian newspaper and magazine goes with the genie grouper. Republic alice a green and several local daisy dailies ever introduced the message asking visitor who are not scribers to subscribe except to visit or a low profile in technology designed to offer them more personalized advertising in order to access portal page with the website. Italian data protection authorities opened an investigation into use of this kind of bollywood. Cookie world. I know that you know about the useful to know. Is it manganese with allows the user to access the website in only one way by giving person to old goofy. Cookieswirlc are prohibited. Do european elections board said in order for consent to be freely given freely given access to services and functionalities must not be made conditioner on the concept of the user to the storing of information or getting the fax it to information already store in the terminal equipment of the user the mechanism whereby the user is given an alternative to access content such as a payment or subscription instead of giving consent to google. Arpi was legitimate. And then it's a matter of consent. Is consent given as an alternative to the payment. Officer money really free. Authorities have already stated that the cookie payroll system is a bad extrusion eat this sub teacher proposed i decide as a mother introduced as not as to restrict the users freedom. On the other hand is still awaiting. The decision in france in french line in austria are basically decision that. Gewgaws davia. That that we 11 go in a certain direction but at the same time we don't want to reschedule so matcha. And that's why i think that. It's important to see not only this day but even better i don't know when we will have it by the decision of the. European data protection board and the european data protection supervisor so it's important that the most people douching the most important decision the dark composed b give a clear indication about the decision because again you decision. About the general. Idea about. Is that that is not an invalid system. So probably we will have this kind of regulation. Then we would have but two more slide. And then we are finished for today. Articulate. General data protection regulation child's consent it's really simple. We have a situation that is quite the crazy because we have different unity two poops. In a different situation from 13 up to 60 show. Did you just send any single member states. Can choose. Aaa. To determine who is dolores sage is not be over. 15 years old and then freezes the decision that we are now so for example in italy is 14 years old how is netflix that really affected. Basically on the web services so you can have an account. For the european low. When you are 14 years old. About to tell you the truth because. Easter grandma is manager in us and then they did the age is 13. Cancel. Anybody off. You why didn't fracture it start to use this kind of tool after 13 years old. But anyway just to let you know that the police is low and the general. Asia to avalon xse 16. Bata dida possibility between 2:13 16. Then we can finish with this last information that i anticipated to you and the next blast at 11 next monday will be go on the example. Not that big a did you commit interest pursued by the controller or by third-party assets were searching for this over again by nathan scott fundamental rights and freedoms to the data subject. Which require protection of personal data in particular particular where the data subject is a child legitimate interest is not applicable to processing carried out by public interest in the performance of data. This is the principal it must be simpler when we go to the example to the case. the point is that we have to assess in the legitimate interests of the controller. And the impact on the deposit so i can stop and. Activities that could be seen as marketing activity for example if the impact of the data is not so strong. Just to anticipate then we will come back on this game i mentioned the pizza case. Ezscape claudia order a pizza by mobile app on their smartphone. And a few days later, they received discount coupon for similar products. This is the case where. The possibility the legitimate interested does not override the interests of the data tablet because there is a connection between the fact that i have ordered a pizza and after two days i receive a discount to order other pizza. But when i ordered pizza and after two days i will receive it information regards sushi because if there is a connection between the restaurant at the pizza restaurant in the sushi restaurant this is not the same so you have to accept every single time if it's a more the interests of the data controller or diesel interested could override. We would go back on this kind of information. just anticipated these two concepts and then food photos for the next day and lecture so. Sum up and then we are finished so we talked about accountability you have to learn by heart this tonight important point is you should be able to describe to demonstrate compliance with the priest. Then the definition of data processing it's important to note the gift of the processing but the fact that. Jacob assessing news and lock everything you can do some example question taking you would then we go back to the house they wanted to charge the church and they want northplace webcam pro they put is the tape video of the police then i explained. Record data processing direction impact assessment data breach but not that it's important that you know what are the main activity then i explain this principle remember the fact that consent is not the only legal. And then you have the condition 4%. You looked up to lord for this information important point is the free choice if you remember these information of really as food so you could to study by two digit for the mental for this and the three choices because it's connected to the case that i presented last. Okay we are finishing we see you next monday.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gYelWJGG/tAIkSLnbjBuu6F0w==">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2023-05-06T10:45:00Z</dcterms:created>
  <dc:creator>Microsoft Office User</dc:creator>
</cp:coreProperties>
</file>