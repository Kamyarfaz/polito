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 20</w:t>
      </w:r>
    </w:p>
    <w:p w:rsidR="00000000" w:rsidDel="00000000" w:rsidP="00000000" w:rsidRDefault="00000000" w:rsidRPr="00000000" w14:paraId="00000002">
      <w:pPr>
        <w:rPr/>
      </w:pPr>
      <w:r w:rsidDel="00000000" w:rsidR="00000000" w:rsidRPr="00000000">
        <w:rPr>
          <w:rtl w:val="0"/>
        </w:rPr>
        <w:t xml:space="preserve">And then we go today for pilas and then we work the legitimate interest so we were at that point and now we will then pass through the. Begin show about the consent we discussed and we were here so. Legitimate interests. Imdb the definition that could be important.. And because it's a little bit tricky. As it was so defecation of gdpr. So legitimate interest by the controller or by a third-party except where such interests are overridden by the interests of fundamental rights and freedoms of the data subject show. The point is. Illegitimate interest. He's not. Interests of the data subject. What is the interests of the data controller that has the right. You do something it. Apart from the fact that he has to control if. Any kind of violation of fundamental rights and freedom. Okay so. From one side to the balance of interested. Did you commit interested. Off davita controller to do something. About data. And at the same time the fact that there are some fundamental rights and freedom of the data subject and should be respected these fundamental rights and freedom. Show. What digital controller has to do balancing test so he has to assess the legitimate distance of the controller. And also he has to analyze the impact on the data subject. So this is there any important exercise. That the. In the past. Data protection that was only a question of consent so as we saw. Last tuesday for example dickinson to that you have in the cookie wall-e shoe. So cookie payroll so that you have that you can. Give the consent to obtain information free. I'm so paid. Weed eater. This is what. Classical example of consent. But the data protection now are more connected to the fact that illegitimate interested. Legitimate interests of the data controller so legitimate. An interest that has legitimate legitimate. Ford editor controller. That should not override freedom of potato salad. And this is really really important. So. We were discussing about this case i want to repeat in this case because it's important that is claudia order pizza by a mobile on smartphone but does not opt out of marketing on the website. Address and credit card city days are stewart for the delivery just for delivery. A few days later, 36 discount coupons for similac products legitimate interests impacted from the pizza chain in the letterbox atone. We finally see the picture train the pizza train sorry as illegitimate but not particularly compelling interested in attending to sell more of its products to its customers. And that does not appear to be any significant inclusion into claudius privacy or any other unique impact owner in partner interest and rice so the question is. Do these kind of discount that claudia received have an impact on the fundamental rights of claudia. And yeah she probably is no. Because i have ordering pizza. Interested potential interested. Do i have any discount for another pizza but again the following peace there is any violation. So if i. What do you think of the violation of the fundamental rights normally you think that something that is really strong minnesota sent to your health or a different mentor right. At your life. Your your your your business. But there is a fundamental right is owed to privacy. And when you receiver. Do not too many advertising. You are a controller is going to. Violate your demented right of privacy. So that's why you have to make an analogy so. How much is stronger this kind of spam. Basically. Pretend teresa importantly a criminal sanction for a company in italy that was sanctioned. Just because she start to the bb company start to spam a person and lady of the judge was the reason for the person that has two. All visa unuseful message instructor is this kind of damage. Are you know it's busy. For me it's too strong to save that could be a few minutes action if you make spam other the same time you have to make a balance between what is spam. And what is it useful for you. I meant in the general scenario. This kind of balance. We could a veggie timothy interested for the data controller to send discounts for pizza. Claudia. Different situation could be wendy's for sample kind of for information or you start to send an email for renee today for this kind of pizza chain this could be there's no be in this case there is no any kind of balance of interest so this is the balance of heaters that we have to evaluate case-by-case where we talked about the legitimate interest. Then we have video surveillance. Large application of the legitimate interests when we ever arrested surveillance with webcam as a lot of features examples bleacher nation. A big discussion that we are very many single part of the world now is about the fact that we have many cc tv industry to and they are able to recognize. As they're connected weed that open source intelligence information that are present on the web so basically. What is the balance of interest again simple we have already discussed about this security versus privacy safety versus privacy. Sure. Applicable in imminent dangerous situations such as banks shop selling precious good or has that the note with typical crime scene. Denver is the palace of authority still mandatory and the controller needs to consider to what extend the monitoring effects international demand the rights and freedom and if the calicos violations for negative consequences with regard to the dentist and it's right so this is the important point that we have to analyze this. 52 important legal basis just for you to remember again consent this is really simple for you to understand and legitimate interest freaky. Obviously. If i were you probably i would say. I can i can try to make it balance will always in my favor because i can say i'm another controller i don't think that there is any kind of violation of fundamental rights if i send an email everyday. And i make this kind of analysis because he's a self-assessment but at the same time when you start to do and now it was a lot of situation where they belushin absolutely incorrect and that to make sanction against them. This kind of violation. So it's rescheduled that the anydata controllerise to take it every time he wants to go beyond beyond the consent. What is the individual user front of you. Easter getting consent to process personal data. Right to be forgotten and we have already analyzed is the right. Personal data. The right of transparency that now it's really really importa</w:t>
      </w:r>
      <w:sdt>
        <w:sdtPr>
          <w:tag w:val="goog_rdk_0"/>
        </w:sdtPr>
        <w:sdtContent>
          <w:r w:rsidDel="00000000" w:rsidR="00000000" w:rsidRPr="00000000">
            <w:rPr>
              <w:highlight w:val="yellow"/>
              <w:rtl w:val="0"/>
              <w:rPrChange w:author="Saba Aghajani" w:id="0" w:date="2023-07-12T21:20:11Z">
                <w:rPr/>
              </w:rPrChange>
            </w:rPr>
            <w:t xml:space="preserve">nt. And then. The last but not least important right of the individual user is to request data importable format and this is the more tricky issue and i also for detail controller because sometimes it's really difficult in a portable foreman kind of information. </w:t>
          </w:r>
        </w:sdtContent>
      </w:sdt>
      <w:r w:rsidDel="00000000" w:rsidR="00000000" w:rsidRPr="00000000">
        <w:rPr>
          <w:rtl w:val="0"/>
        </w:rPr>
        <w:t xml:space="preserve">And that. This kind of fat. Camera. This kind of success important that elements that you should learn but it's not important to learn by heart just to remember the most important that basically a right to access right to erasure. And right to data portability. These are the three more important that right. The right temperature in the same of right to be forgotten is the consequences obviously of the this kind of a ride right to be forgotten become a ride out this week to razor in the gdpr. S</w:t>
      </w:r>
      <w:sdt>
        <w:sdtPr>
          <w:tag w:val="goog_rdk_1"/>
        </w:sdtPr>
        <w:sdtContent>
          <w:r w:rsidDel="00000000" w:rsidR="00000000" w:rsidRPr="00000000">
            <w:rPr>
              <w:highlight w:val="yellow"/>
              <w:rtl w:val="0"/>
              <w:rPrChange w:author="Saba Aghajani" w:id="1" w:date="2023-07-12T21:36:40Z">
                <w:rPr/>
              </w:rPrChange>
            </w:rPr>
            <w:t xml:space="preserve">o. Now we can pass through all these right that is right to access. The rights for example to every data in a portable format. </w:t>
          </w:r>
        </w:sdtContent>
      </w:sdt>
      <w:r w:rsidDel="00000000" w:rsidR="00000000" w:rsidRPr="00000000">
        <w:rPr>
          <w:rtl w:val="0"/>
        </w:rPr>
        <w:t xml:space="preserve">I want to know if i yesterday i've been really crazy you should accompany did they manage them as a protection officer because it was an alta kleenex and they they they discovered they had the doctor. Better. Doctor didn't take the. Degree. Ender in the university. It's really crazy shoebat eta is probably the dadea of the of the director of diesel kleen accept walk-ins as. Make it for stipulation when she wants to work with the rita's and angie modify the recertification. And tippecanoe sorry. What what is the possibility that we have first a i can. Who has the right to go to. Simple technique of turin and ask if someone love you as being certificate. Is it easy to my rice for you or no. Making another way. You have the right to know if. I don't know your name. Deal that leo as a regular certificate deeply for you in easy to write to know if leo is. No. And if i if i if i'm at the employer of leo. Can i can i can i make these kind of. Every station. Yes. Call. Okay he's not so simple because you have from one side. The fact that that. If you want to make this kind of analysis. You can you can do for example just to have this kind of fat. You can request information from the office today. And isn't that important thing so that deliver city. And you definitely need to lie. Ask it to to to to make this kind of request from the third person so if i eat if i am the employer. Leo has to go and to make the death certificate. Make it.. Document. Hyatt to start. Internal investigation in des moines. An attorney. Do i have access to this data and why. I have to do that because i need to respect the fundamental writer of leo because i insert the sensor. I can i can i can simply ask if i ever doubted the fact that the new york as pacified this kind of documents obviously i can i can start but i need to start an investigation</w:t>
      </w:r>
      <w:sdt>
        <w:sdtPr>
          <w:tag w:val="goog_rdk_2"/>
        </w:sdtPr>
        <w:sdtContent>
          <w:r w:rsidDel="00000000" w:rsidR="00000000" w:rsidRPr="00000000">
            <w:rPr>
              <w:highlight w:val="yellow"/>
              <w:rtl w:val="0"/>
              <w:rPrChange w:author="Saba Aghajani" w:id="2" w:date="2023-07-12T21:37:26Z">
                <w:rPr/>
              </w:rPrChange>
            </w:rPr>
            <w:t xml:space="preserve">. Ask it as an employer this kind of information to the university. Nso this is why the right to practice is not so simple and the gdpr game. </w:t>
          </w:r>
        </w:sdtContent>
      </w:sdt>
      <w:r w:rsidDel="00000000" w:rsidR="00000000" w:rsidRPr="00000000">
        <w:rPr>
          <w:rtl w:val="0"/>
        </w:rPr>
        <w:t xml:space="preserve">Possibility but we have to remember that this possibility only only today the subject so leo food request any kind of information that the regards leo and not other person. I know so. I have the right to make a rectification to modify basically what is presented on the. Database of the university or more important to what is present on the web for example and information that is present on the web that is not right that i have the right information. Brexit. Definitely just a simple mistake or trampled my last name is not corrected ordering more important information regarding your life example is written that diet the criminal conviction and is not true. A game i can modify but i can also ask the arranger of disinformation. I also can ask and this is really pretty and you have not remember that just left for your information i tell you what is the right to to astriction of processing i can ask to for example a website. Note to a raise. Information but just to. Stop did the publisher of disinformation to restrict this kind of her availability of information just for. So this is a strange kind of private that normally nobody used but i can say okay i'm not sure</w:t>
      </w:r>
      <w:sdt>
        <w:sdtPr>
          <w:tag w:val="goog_rdk_3"/>
        </w:sdtPr>
        <w:sdtContent>
          <w:r w:rsidDel="00000000" w:rsidR="00000000" w:rsidRPr="00000000">
            <w:rPr>
              <w:highlight w:val="yellow"/>
              <w:rtl w:val="0"/>
              <w:rPrChange w:author="Saba Aghajani" w:id="3" w:date="2023-07-12T21:37:56Z">
                <w:rPr/>
              </w:rPrChange>
            </w:rPr>
            <w:t xml:space="preserve"> if this is information is correct or not i can i ask you to limit this information. For this kind of person that would create some problem to me</w:t>
          </w:r>
        </w:sdtContent>
      </w:sdt>
      <w:r w:rsidDel="00000000" w:rsidR="00000000" w:rsidRPr="00000000">
        <w:rPr>
          <w:rtl w:val="0"/>
        </w:rPr>
        <w:t xml:space="preserve">. But then i can that i can you cannot show for example and give this information to send information to other person so it's a sort of limitation 8888 partial imitation of the of the availability of the information so this is it right that the processing. The right of data portability in the set is really important because it is the fact that they fought for exampl</w:t>
      </w:r>
      <w:sdt>
        <w:sdtPr>
          <w:tag w:val="goog_rdk_4"/>
        </w:sdtPr>
        <w:sdtContent>
          <w:r w:rsidDel="00000000" w:rsidR="00000000" w:rsidRPr="00000000">
            <w:rPr>
              <w:highlight w:val="yellow"/>
              <w:rtl w:val="0"/>
              <w:rPrChange w:author="Saba Aghajani" w:id="4" w:date="2023-07-12T21:38:12Z">
                <w:rPr/>
              </w:rPrChange>
            </w:rPr>
            <w:t xml:space="preserve">e i change it kind of service are periodically i want to i want to stalk my instagram account i want to close my instagram account information on instagram should go on tik-tok fioretti kelly director portability</w:t>
          </w:r>
        </w:sdtContent>
      </w:sdt>
      <w:r w:rsidDel="00000000" w:rsidR="00000000" w:rsidRPr="00000000">
        <w:rPr>
          <w:rtl w:val="0"/>
        </w:rPr>
        <w:t xml:space="preserve">. To dab to transfer all the information in a really easy way and as you know his does not always actin especially when we talk about what's up on our addresses messenger get a tool so there is a pikachu in the next future when we don't come out right opportunity because i need that i need to have the right change my operator especially when we talk about technology and then hold information should you be available in any kind of performance so this is the right approachability. Really simple. Not so important it's off music. If i ever received some information from commercial information that they don't want to receive it i should have the right to object to this kind of processing so if i don't want that. Then we can go to some example to simplify these fundamental right of the data subjective the first is a regarding the austrian the postal service company. At work what happened in a dead person make it right tupac sister and to understand what kind which were the data being stored or 8 or at least or bicep company and it is more important if the data had been disclosed to third parties for information as to defy of the receipt of the recipient. Houston postal service company gave a genetic response and dealing with close to this person that they density of the specific recipients of the data. Why this is important because normally when i make it a consent when it when it comes center or at the certain processing when i when i when i when i decide to use new services and basically have a privacy policy and that you click consenting the what is in my view my data. Assessing just by discomfort. So when i when i want to make it per cent to google i think that only google is why did he weigh. Today 3:10 process my data. But probably you know it's not true because google transfer your data. 12 lot of arab. Angsty. And the end is written in the in the policy if you have the time with the policy and you need a lot of time to read all the policy but this is another story. The point is that in the police's written so you should know. Full potential third-party that process your data. When he's not clear these it becomes a real problem because for example i make it consent now i have a question for aaa company that make convention. And the company is say ok google in the closet effect that they can transfer the data to oldest penseur and they say. And i decided to this company what is the real problem the practical problem. The fact that i go to the event and the event is called blah blah blah and i can accept to receive newsletter from the organization of isabel. That's what happen if some other person or entity. Department of the event that i didn't see and start to make any kind of commercial activity because these opportunities i give you the consent to receive from a commercial information for old apartment so. It is not clear did they decide to start to become crazy because it's a district in this event for example the were many and automotive company so mercedes audi and whatever and so i go to this event that was related to the it. About that this phone service event that we are automotive company so i start to receive a commercial information from audi mercedes and whatever so what happened that that i had a serious problem if i. Good scenario. Because in the bed and worst-case it depends what happened in the austrian police srt4 service company. And then. And what the what the date if you work and did the subject start to make it a connection in claim against the company. And the kid to claim arrive until did european court of justice in 2021 on the controller to provide with the actual identity of those recipient. Unless it's impossible to identify the seating and the controller d</w:t>
      </w:r>
      <w:sdt>
        <w:sdtPr>
          <w:tag w:val="goog_rdk_5"/>
        </w:sdtPr>
        <w:sdtContent>
          <w:r w:rsidDel="00000000" w:rsidR="00000000" w:rsidRPr="00000000">
            <w:rPr>
              <w:highlight w:val="yellow"/>
              <w:rtl w:val="0"/>
              <w:rPrChange w:author="Saba Aghajani" w:id="5" w:date="2023-07-12T21:40:30Z">
                <w:rPr/>
              </w:rPrChange>
            </w:rPr>
            <w:t xml:space="preserve">emonstrates that the data subject request for access are manifestly and founded or excess excessive.</w:t>
          </w:r>
        </w:sdtContent>
      </w:sdt>
      <w:r w:rsidDel="00000000" w:rsidR="00000000" w:rsidRPr="00000000">
        <w:rPr>
          <w:rtl w:val="0"/>
        </w:rPr>
        <w:t xml:space="preserve"> In which case did the controller may indicate delete the subject only the categories of recipient. Only the categories but basically did the main principle is that you that you needed to identify all the person. Dad that are recipient of disinformation. And now we have to make it a big distinction because there are some. Receiving some third-party data. The turn off.. Commercial. Any konami kd don't ever any karmic interested to process data. Because our data processor so basically if i have to organize an event i need to give the data to the company that make the concierge or reception or. I don't know perhaps catherine you because you needed to know if you have any kind of allergies or whatever so i need to transfer this date but this kind of transfer is not so important because it's useful for you to have this kind of services. So this kind of. Entity i called as we already seen. Data processor. Based on the article 28 but when we go and we start to not sell but give this data to third company that does not have it and impact for your. Incision of the event but just to say you commercial information. I need to know in advance. How many player involved in any sense i always have the right to know who processed my day. Baptist especially when these data. Are used to make commercial activity. Minnesota says against the detail subject. Did we have another kind of a right exercise of right that is right to a razor. Right to be forgotten and did this case it would happen in the italian data collection case in 2022. We're at a bank that is gold beeper wasn't born on 12th january 2009 and data subject may be a banker that was the dj controller request into a raise is professional 45. 2 days later the bank and the bank ask for the data subject id to enable is identification. Repeat the subject immediately send the request information. However the bank however the bank the bank took no further action repeat the subject submitted to remind us both in april anime. On the on june 17th 2009 5 months after the request the bank the banks already confirmed the razor the tenant data protection authority concluded that the controller's late and inadequate inadequate response to the request for an issued at 10,000 euros. So basically another point is. Not only the fact that you. </w:t>
      </w:r>
      <w:sdt>
        <w:sdtPr>
          <w:tag w:val="goog_rdk_6"/>
        </w:sdtPr>
        <w:sdtContent>
          <w:r w:rsidDel="00000000" w:rsidR="00000000" w:rsidRPr="00000000">
            <w:rPr>
              <w:highlight w:val="yellow"/>
              <w:rtl w:val="0"/>
              <w:rPrChange w:author="Saba Aghajani" w:id="6" w:date="2023-07-12T21:41:59Z">
                <w:rPr/>
              </w:rPrChange>
            </w:rPr>
            <w:t xml:space="preserve">Have the right to delete this information. But who said that it is information should be deleted in a really short terms. And for the 30-day returns for the exercise of this right is 30 day</w:t>
          </w:r>
        </w:sdtContent>
      </w:sdt>
      <w:r w:rsidDel="00000000" w:rsidR="00000000" w:rsidRPr="00000000">
        <w:rPr>
          <w:rtl w:val="0"/>
        </w:rPr>
        <w:t xml:space="preserve">s. 30 days 1 month. No more than 10. So any kind of delay with created a legal problem. Then we have locked up for judgment related to jesus fundamental right we can show you just to give you some example just to help you to remember this kind of concept so. First issue that you have to remember but this is a general point prep say hi grady mansion at ignore that please noted that it's important to know that the distinction are. Up to 20 million. And gyro. N. Or sorry. 4% of total revenue. Did the maximum sanction. Is it important to mount and it what is a little bit crazy in there is that there is no. Any distinction the only distinction is. That the dress unsanctioned were the maximum is 10 million or 2% of the total revenue and a dissection word the maximum is </w:t>
      </w:r>
      <w:sdt>
        <w:sdtPr>
          <w:tag w:val="goog_rdk_7"/>
        </w:sdtPr>
        <w:sdtContent>
          <w:r w:rsidDel="00000000" w:rsidR="00000000" w:rsidRPr="00000000">
            <w:rPr>
              <w:highlight w:val="yellow"/>
              <w:rtl w:val="0"/>
              <w:rPrChange w:author="Saba Aghajani" w:id="7" w:date="2023-07-12T21:42:27Z">
                <w:rPr/>
              </w:rPrChange>
            </w:rPr>
            <w:t xml:space="preserve">20 million. And 4% of the total revenue of the company why this kind of situation that is really. Unpredictable in a certain sense because one euro. Or 20 million of gyr</w:t>
          </w:r>
        </w:sdtContent>
      </w:sdt>
      <w:r w:rsidDel="00000000" w:rsidR="00000000" w:rsidRPr="00000000">
        <w:rPr>
          <w:rtl w:val="0"/>
        </w:rPr>
        <w:t xml:space="preserve">o. Depending on. Did. Gravity off the activity of the processing of the population. The problem is that there are totally arbitrary evaluation made by the data protection authorities has the gdpr surgeries a lot of possibility that good to start from. Who is c now a 10000 euro up to. 20 medium. The other important information is that why. Option 20 million or 2%. Starting 4% off the total revenue percentage of the total revenue. Is more than 20 million. I mean since i'm very very large company in normandy for example telco or internet service provider intestines then 20 million is less than 4% of. Total revenue in debt case. Did the protection authority as the right to. Decided that sanction should be more because they they did the the total amount is more regarding the total revenue. So this is the dividend important point. Panda. Now we can start to discuss about. An important that sanction that the involved. Old europa and then especially to arrive at 2. As you remember i told you on the first lecture. He's at he said he's going to tour name. Is it nordstrom actor name. Dad said after his degree decided to go to jamaica and. Master i think or i don't remember if it wasn't a conventional or a master in england the silicon valley and that he had to do pretend with the general counsel off facebook and the at the end of the day did they start to make a lot of freaky and question to degenerate. Important question. And he's obviously under evaluated the importance of this and start with the. Important cases. First casey's where it was engaged facebook and was especially what happ</w:t>
      </w:r>
      <w:sdt>
        <w:sdtPr>
          <w:tag w:val="goog_rdk_8"/>
        </w:sdtPr>
        <w:sdtContent>
          <w:r w:rsidDel="00000000" w:rsidR="00000000" w:rsidRPr="00000000">
            <w:rPr>
              <w:highlight w:val="yellow"/>
              <w:rtl w:val="0"/>
              <w:rPrChange w:author="Saba Aghajani" w:id="8" w:date="2023-07-12T21:48:35Z">
                <w:rPr/>
              </w:rPrChange>
            </w:rPr>
            <w:t xml:space="preserve">ened in the water it was described as what they were described before in the beeper gays so basically asked to facebook delete. This is just for you if you want to take a note to his it is good about this just presented who is max trans because as as a real impact in the in our future and the important to know basically who is what is what is important for you for the for the exam in the google now but it's good for you to know who is he.</w:t>
          </w:r>
        </w:sdtContent>
      </w:sdt>
      <w:r w:rsidDel="00000000" w:rsidR="00000000" w:rsidRPr="00000000">
        <w:rPr>
          <w:rtl w:val="0"/>
        </w:rPr>
        <w:t xml:space="preserve"> Just to be clear about what is important to learn for the salmon what is important to know for the contest. So i wasn't just driving next friends and then he start to make these urges exercise i really told you he even deleted his account and then after one month he asked to facebook to know hold information regarding in. And facebook made these enormous mistake because he sent to him at the time i think was a dvd or something like that the more than 1000 or 2000 images and pages regarding him and so he started the civil action against facebook starting from the samsung account. </w:t>
      </w:r>
      <w:sdt>
        <w:sdtPr>
          <w:tag w:val="goog_rdk_9"/>
        </w:sdtPr>
        <w:sdtContent>
          <w:r w:rsidDel="00000000" w:rsidR="00000000" w:rsidRPr="00000000">
            <w:rPr>
              <w:highlight w:val="yellow"/>
              <w:rtl w:val="0"/>
              <w:rPrChange w:author="Saba Aghajani" w:id="9" w:date="2023-07-12T21:48:59Z">
                <w:rPr/>
              </w:rPrChange>
            </w:rPr>
            <w:t xml:space="preserve">And so facebook has to pay a lot of money against that to change completely the deletion policy</w:t>
          </w:r>
        </w:sdtContent>
      </w:sdt>
      <w:r w:rsidDel="00000000" w:rsidR="00000000" w:rsidRPr="00000000">
        <w:rPr>
          <w:rtl w:val="0"/>
        </w:rPr>
        <w:t xml:space="preserve">. Even if i have to say one thing zingat in favor of facebook facebook always wants to keep the data for facebook is difficult so there was no intention in circumstance but in my view there was more complexity of the data retention regarding this kind of information and that's why i think that it's important the gdpr because independently from detention or not you have to. Delete data. Where when did it the subject asked. And anyway you have to delete data also when these data are not more useful for you. So this is the first max trans one. Baton. Facebook app after this case asked her an appointment we did we did not transfer and he asked her to him to start working into it with makeup. What will happen to you and i have a direct action against you so i cannot work it for you and so and then is that the match times 2. He's like a movie we did we did we did we did the new kid always against facebook basically what was the problem and this is the real problem that it's important when this 22. Understanding google analytics the real problem is. And that then i don't know if you see is northern as it was known as it is movie if you if you see is northern is suggest to youtube if you don't see a visit to to see because you can it's interesting for you and the movie is concentrating on the fact that. Cia and fbi sd possibility. Add to access data. Wizard of national security agency nsa and they say</w:t>
      </w:r>
      <w:sdt>
        <w:sdtPr>
          <w:tag w:val="goog_rdk_10"/>
        </w:sdtPr>
        <w:sdtContent>
          <w:r w:rsidDel="00000000" w:rsidR="00000000" w:rsidRPr="00000000">
            <w:rPr>
              <w:highlight w:val="yellow"/>
              <w:rtl w:val="0"/>
              <w:rPrChange w:author="Saba Aghajani" w:id="10" w:date="2023-07-12T21:50:37Z">
                <w:rPr/>
              </w:rPrChange>
            </w:rPr>
            <w:t xml:space="preserve"> it's an important agencies that that these kind of 12. Superpower and to obtain information for the main internet service provider.</w:t>
          </w:r>
        </w:sdtContent>
      </w:sdt>
      <w:r w:rsidDel="00000000" w:rsidR="00000000" w:rsidRPr="00000000">
        <w:rPr>
          <w:rtl w:val="0"/>
        </w:rPr>
        <w:t xml:space="preserve"> I saw it when we talk to my feet when we think about the yes. we talked about it google amazon maita and also apple or android we got we go back to google because more of the more important information are stored in google. What happened that. Did matt ramset start to ask her. To get to facebook if they respect them. Did gdpr or they respected the presidential order. 12333 that has a presidential order that kills the power. Today president of the united states. To obtain information regarding. All citizen not only u.s. citizen below to eu citizen citizen of old ward. About the data stored in the. Any kind of us company us entity. Verizon. not only. The internet classroom is more important internet classroom because you know now all our data. Are stored in debt rapper. Google instagram whatever that does not use it. U.s. platform. That does not use google that don't use that instagram that don't use facebook probably most of you but anyway you kind of us there are many many many many many. As the ut. To answer to that. President president of the united states and this is specific order. You want to 333vs the power to the usf president of the united states to ask it without any judicial control so one day joe biden information about. Write a piece of paper and say ok google give me this data. Anthony's new job there is no any kind of judicial process that the right to see what are the reason why the president of the united states want this guy to fee for me. T</w:t>
      </w:r>
      <w:sdt>
        <w:sdtPr>
          <w:tag w:val="goog_rdk_11"/>
        </w:sdtPr>
        <w:sdtContent>
          <w:r w:rsidDel="00000000" w:rsidR="00000000" w:rsidRPr="00000000">
            <w:rPr>
              <w:highlight w:val="yellow"/>
              <w:rtl w:val="0"/>
              <w:rPrChange w:author="Saba Aghajani" w:id="11" w:date="2023-07-12T21:59:29Z">
                <w:rPr/>
              </w:rPrChange>
            </w:rPr>
            <w:t xml:space="preserve">hat's make me crazy. Max transfer because it's really a big big power and that's why we have. Building in all the nsa issue because we had this great power of the president of the united states so basically all day.</w:t>
          </w:r>
        </w:sdtContent>
      </w:sdt>
      <w:r w:rsidDel="00000000" w:rsidR="00000000" w:rsidRPr="00000000">
        <w:rPr>
          <w:rtl w:val="0"/>
        </w:rPr>
        <w:t xml:space="preserve"> Security agency national security agency i have this kind of possibility to have an access to this information. But at the same t</w:t>
      </w:r>
      <w:sdt>
        <w:sdtPr>
          <w:tag w:val="goog_rdk_12"/>
        </w:sdtPr>
        <w:sdtContent>
          <w:del w:author="Saba Aghajani" w:id="12" w:date="2023-07-12T22:00:05Z">
            <w:r w:rsidDel="00000000" w:rsidR="00000000" w:rsidRPr="00000000">
              <w:rPr>
                <w:rtl w:val="0"/>
              </w:rPr>
              <w:delText xml:space="preserve">i</w:delText>
            </w:r>
          </w:del>
        </w:sdtContent>
      </w:sdt>
      <w:r w:rsidDel="00000000" w:rsidR="00000000" w:rsidRPr="00000000">
        <w:rPr>
          <w:rtl w:val="0"/>
        </w:rPr>
        <w:t xml:space="preserve">me. And then make crazy this kind of situation around ward any single other members at this other states not only you also in iran or whatever whatever information. About their citizens show the situation is. Ziploc chicago joe biden tomorrow can ask all the information regarding does a tarantula go without any. Process just to say i want to know where does the chicago bulls yesterday. And then google has to keep you in immediately the information. But at the same time if the talion law enforcement they daniel enforcement to end i am an italian citizen. And he's applied for any kind of atom a day's not illegally. Wants to know. What is a question was yesterday because there is a criminal investigation and because breaths jago is an important traffic dealer dealer and so basically he wants to know where he was at yesterday. Bentonville department of the us department of justice say okay you can receive this information but you need to wait there rogatory procedure and you need to wait more time until you have to do a legal process that is correct. Another is the u.s.a. president of the united states at the power to obtain this information immediately important mismatch and. Do respect the gdpr and show you don't give this information to the unit to the president to the united states or do you give the information to the president of united states when we talked about my insurance or is that and what do you think was the answer of facebook. Devon aoki. Not date a basic respect that they did the u.s. low and so. There was a ans so what happened at the problem because. Holding formation. That we manage of the european citizen are managed by us without any judicial process and then for sample in germany. Start a lot of messy in in lot of other european county not specifically natalie we don't really. Understood the importance of visa decision. Biting the european parliament to especially the european commission they understood visa and what happened that there was a privacy shield and agreement between the eu and us. And after this decision. Officemax shrimp stew. Dc okay. Asifa birthday the privacy shield the agreement between the eu and us regarding privacy is interrupted. What what does it means is that there is no any agreement between the eu and us regarding data protection it means that for the european low. Any kind of data cannot be transferred to united states. This means that we cannot use any kind of any kind of services provided by us and this what means that we cannot leave because you cannot have google facebook. And again i hope that you not use it mainly us services.. Degenerate person use a special european use u.s. services show. Step to become a really really upset because it's a from our side we completely understood the reason why not tramps did this kind of activity and we can pretend that it's important to defend. This kind of services. So d</w:t>
      </w:r>
      <w:sdt>
        <w:sdtPr>
          <w:tag w:val="goog_rdk_13"/>
        </w:sdtPr>
        <w:sdtContent>
          <w:r w:rsidDel="00000000" w:rsidR="00000000" w:rsidRPr="00000000">
            <w:rPr>
              <w:highlight w:val="yellow"/>
              <w:rtl w:val="0"/>
              <w:rPrChange w:author="Saba Aghajani" w:id="13" w:date="2023-07-12T22:03:08Z">
                <w:rPr/>
              </w:rPrChange>
            </w:rPr>
            <w:t xml:space="preserve">id the european parliament start to fight a little bit because they say okay we have a big decision and so what was the decision in the match after match trams to was to say okay. We make an agreement and we change that the first privacy shield of the first agreement</w:t>
          </w:r>
        </w:sdtContent>
      </w:sdt>
      <w:r w:rsidDel="00000000" w:rsidR="00000000" w:rsidRPr="00000000">
        <w:rPr>
          <w:rtl w:val="0"/>
        </w:rPr>
        <w:t xml:space="preserve"> was goleta safe harbor agreement and we now we can make more safeguard for the fundamental right to be european citizens privacy shield. But not tramps was not a stupid person is so much i'm start the next chance 3. I say okay. You have made that you have changed the name off the agreement but basically these presidential order the 12333 president is not changed. So we have not changed anything was just a situation to say okay we need to do to save the situation because it's too too heavy for everybody not to use this kind of services. And then we need to find a compromise. Christian's was not true and they start mute case. The last case that happened in july 28th july 2020. And the game at rams won the case. And the game dick. Privacy shield it was broken and so from 2020 at now. Any kind of situation where you at. What were you are you are using google max richter. Amazon airport. In violation of flow in violation of gdpr because there is no any valid agreement between for the transfer of european data to united states. When did was this decision what happened again they say okay we ever have a big problem but we we don't have distribution. From westside my trance is completely right because there is a clear violation of the fundamental rights of the european citizen but from the other side i cannot ask to the european citizen to stop the use of this kind of services. Because from mercedes where you can obviously you have to use this database. From you just have to use these data from the other side you cannot avoid these kind of services. Now joe biden and mrs. from the line that is the president of the european union and. Found a new agreement. And the end now we will have a disagreement property this would be in enforcing a swim a we will become a again in the power 22222 have this kind of thing because i think that now has already anticipated the new case. And i don't know if i maxed ramset. Help the economy of europe but i'm sure that much amps is one of the best example that we have it in european around the world where if you want to buy the games that this kind of a big 3 power you can do it and you can do it in the right place and we have this kind of try to do this. From. The practical point of view nobody love you take care because i cannot imagine that you start to avoid use of us us services of the or or internet classroom in u.s.. Sue. All this story is good splain this case so now you have it it's a little bit clearer for you why it's important to google analytics case. Because a dividend. Imax showtimes. Wanted to do something that was complete because you're ready 113 important case leaving cases the most important cases regarding. Data protection rules regarding data. In in in europe. But that there was no a practical effect of this decision to make it summer. Bi-lo tkz set. Bio casey's around europa. And for example is that also for. Eataly austria and france. These boys are department. Do use it some services that does not have a real impact. Today physical person to the consumer. About that anyway as of real impact for the legal entity for the company. One of the service is google analytics imagine that you know very well what is google analytics that give you information about the traffic and the the behavior on the website on your website so important or other company that leaves on the behavior of the person that goes on the website. So google okay now we decided. Tree company that was cafeina republica and password and decided that the two static is ch a claim to the data protection authority said okay. Fifa google that's already fast baby cafe ena and republica user. This kind of services they are in violation of the gdpr. So basically max transit instead of making a general principle in the last 2 years start to make a specific action. Just to explain the sense of the data transfer to today. Without obviously okay i can make an action against my sister and i start to say that the 365 is in forbidden vibrational. All the yocan user cannot use at 365. It's this case is about the dvd this kind of. Delfina maria and also republica and password case. Are basically the same so i use the captain america case investigation was a complaint alleging that the company was sending data to google llc in the us without the safeguards are required by the chapter 5 of the gdpr. Sue the company was using on the website google analytics tool allowing the statistical olympics pokemon is their services and monitor their marketing campaign. Wipe data was official transfer to google ironed the italian authorities held that the use of vicente the transfer the personal data with parent company google llc based on the united states. The absence of an adequate started the season with the us such transfer is only possible if appropriate safeguards are adopted which was not the case according to the what is the appropriate measure and that's why i explain all this stuff. The fact that we needed to respect the fundamental right of the citizen. Bob wondries this presidential order of the united states that keep the power to access to old information. This kind of measure and not adequate because they're not respecting they're not respecting. Obviously you do the gdpr and the fundamental right again that you have to remember when you think about caffeina case is that when i mention. Update safeguard i mention the fact that the reason. Opportunity for the present president of the united states to have access to the date. So it's not important because we cannot make all the arguments for the exam so it's not remember we could say this case mentioning just the effort measured but if you explain me in the exam and you write something about my transit it's could be really really a place for you because it straight to me that you completely understand or end of the class. My shrimps case the match translife at is it a real example of. How can you combine data protection and data ethics. The consequences the company was not find immediately but the decision. Head fabric far-reaching consequences in the world of privacy compliance compliance closing gold company to re-evaluate their analytics tool and the data transfer object accompanied to the us steven there is ice cream company in the u. So basically. What is the screen company address in the translation is really good trees are legal representative company representatives carry company in the in the eu basically in in ireland but this does not mean that even if there is respected by google inc and when. And that i i finished and i stopped to repeat but just to be sure that you have understood these the president the president the united states has the power to take this information. Please remember because he's also in this scenario of not a cyber war that we have to consider that all our information are in the hand of the united states as we use this kind of services. Okay. You shouldn't don't ever question i can continue with the cajun spot that the cafe in a cave was a really important because it was a leading case not. because of google analytics not because of google of the pre-sequel that is behind google. That is more important. Then we are one director sanction these are more example really easy you don't have to learn all this is just an example to know what are the right of the user you're right that you can exercising while you are in europe even if you're not european citizen so this is important. One direction what was the object of investigation to complaint alleging the received of promotional emails sent by the company without consent so it really simple case of data protection regulation the absence of clear indication of how to contact the company. Batting the beautiful aggressive telemarketing dissension was it'll be more straw it was stronger because we have twelve million 251 euros of sanction what's happening. And then. The alleged in prison was not only of the vacation to give consent beador's to hyundai of the fundamental principle for accountability and international freeze privacy protection the use of features numbers or numbers not recording in the register of communication operated to make promotional contest so what they need and these old broads now app. The user pictures number to make it cooler so you can know that. Basketball specific register in any sleep where you can stop this kind of cool that you cannot stop this kind of court so was not that it was it was a tricky invention to ideas 3222a blocker respect the privacy. And then we are going to win three that is basically the same button deathgaze distinction was 70 million euros in is a large number of flu fuller processing of its personal data mainly link 22 promotional promotional activity such as something of an unwanted advertising carry out without the user consent. Delete that the infusion was possessing of users personal data carried out without their consent and the known adoption of a prepaid technical and organizational major for effective control of the practice supply chain and to respect user wishes as required by gdpr. We have the possibility to start an action and reaction is completely free and you can go online and every single member states not only need to lie and you have the possibility to fill out form and ask your right and water are you write you write are. Ak. Please. Right to access right to rectification write treasure. Breakthrough restriction of processing right of data portability and right to object these are the fundamental rights that you can ask. Dad. We have a case study in uk starting. It in my view it's important for the exam but it's not fundamental as always. Everything changes for the time being it's more important to. Do cages that you have to remember. Did cafeina case because it's connected with the match france issue that they already explained and yeah the case that it's important for you to remember for the exam to see water. The next transit is the cookie world cave if you remember day the payroll and the fact that the republic by the ocean newspaper case these are the two main issue. In this case. I was personally involved so i'm more interested that to discuss this case and it was absolutely important that during the pandemic a situation because the money was a one of the amphitheatre around europe europe start to develop the tracing of coheed and most of these are application p.m. worker especially for two simple reason that the old the person and not digital-native especially person like you understand how it works. It was important balancing both interesting and why it's important the balancing test illegitimate interesting because in this case there was a real simple example from my side. Privacy and now we're discussing divya privacy of the person and from the other side. We had that the safety there a free and freedom because as you know during the lockdown we were not able to go out and so was important to have this kind of fraud and this balancing of interest was make me crazy in a certain sense because. Ayasa. Allegedly said there's an expert at the same time i want to help people who have this kind of virus. What was the what was the reason why for me is morning an old yapa in the word because. Did you location was really fundamental. And did your location feature was not implemented this kind of crap because if you start to create a system where you compel or why you at word estate advisor hold a citizen to use it and you location give the opportunity for the state where we are. Traded series dragon for the fundamental right. At the same time i don't want to joke about the. We have already explained. That's it any single time of our life is. Potential owned by. President of the united states because of how much time do you use google map. For any kind of movement that you did to that you make every single day and all this information all the old day did you location that you give google map are in the end of president of united states. My question adrian is. Spectra 2. Keep the power to know where we are first pacific builders time-dependent situation. To our government our state government or to give the same power to usa. Now we continue to give this power to you as physically and anyway we have decided not to give the geolocation to our location or did you location of fisher to our state and that's what was the reason why amoni or other a real work because with the bluetooth feature was not so simple.. Coming back today. Today today my case. I think that the everybody else you know how it works in the contact tracing system allison barber don't know each other forever a lengthy conversation sitting a few. Applebee's positividad diagnosing with covid and then their phones exchange beacon brandon bluetooth identifiers and a few days which topped with popcorn sent it is fun app loaded the last 14 days of giza office bluetooth vehicles to the service and this is their idea of emony the year that you can buy a bluetooth have this kind of information you need to to help bluetooth in my view with that. Okay. Can you hear me. Nope. Maybe the battery is finished. Tropica. I will speak a little bit louder. Okay. Doing limited this kind of services in every single european stator. We need to start we need to make alo. Pacific love this kind of process. 53 228 dozen implant. What was the subject of single national platform for the management of the earth's system of sagittarius told on a voluntary basis set specific app. Public health statistics and scientific research. Baliga bailey scores. Someone said the publico. Vodka and this is the second point that the. Create debicki shoe send. Because we were in the position. Who are we up to. Make a decision. You can now. Oblige you can compare old italian citizen old france or the uk citizen. To use this app or not. And there were a lot of ocpd into do this. At the very end. There was no any intention to obliged the person to download the app so they're basically was not downloading. Justin 3332 percent of the italian citizen downloaded and they're also because the outlet national system was not connected was not prepared to. Help. The disclosure of this kind of information. So there was a two-week reason. About the debris and the first most important reason was. So the question the typos to you is. Is it correct or not to impose. Good download of an apple. For copycat. Next future i hope that we will not have this kind of incredible disease for our ward but in the next future. What is the balance of interests. Because the only way. Leviton app that can work it is to oblige. 100% of the person to use it. So get busy depart plus when you oblige 100-percent to you at this kind of control. That would be against lower. So that's why we were in that situation i live with the decision to you for me even if i'm an axe pretend that you don't have to tell dysplasia please about the night in my point of view. Was it better to have a situation only with the legal basis of the public health and drake's equation to oblige over the citizen. Strong what they say it's strong and again it's just my opinion because that's what is it the correct answer is what we decide as a state and not only eating about all the other member states and would not to oblige person to give the paternity to ever a free to send 3% to download or not to download. Digital controller opposite was the minister filed the processing data was approximately date of devices. And me are no animals or what days is not possible synonym. To do tonight the story and the search for the duration will be established by the minister of health. In any case all data will be deleted at the end of the state of emergency and in any case. No later than. December 2020. 13th of december. So. The game. You can see how it works the contact tracing system. What is important for this case of the elite you the right answer is to remember the definition of. Silver pseudonymous data and unlimited. Remember we discuss about these then. Next monday we make the last lecture where we make it it's an apple full day important the commission that we need to do you know. What is an important definition that analyze data information. You know that but i thought you would like to repeat. That does not related to 25 or identify bird person network personal personal data run the read-option play anonymous to prevent these allow the identification of the data subject. And if pseudo device data or data can be attributed to a network person through the use of additional information. Basically when you. Make a pseudonym station activity you can reduce a create a list of. Number connected to a person and then you can. Cancel name. And then you at least and then you have just number just as good at the very end you can. Buying the code with the with the with the with the person show the building musician is really useful but the debris and they will simple process you can come back here today today personal information. We get any visitation you will you are not able to revert them to come back to the personal data information. Simple and then dairy queen to make this kind of definition but it's important that you know dvd. I think this week that we are ready to for today. Tomorrow we will have electric every member from 4 up to 8 or the person that are able to please can you can you tell me can you raise your hands if you're able to stay until 8 or do you prefer that they record the lecture there is someone that is not able to remain until later. Okay i will record for you then the lecture from 7 to 8 okay so when you go and you can see the last hour and remotely. What are you doing.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oH3oqYAmyu8h0JIljm88j2yoLw==">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2023-04-28T20:05:00Z</dcterms:created>
  <dc:creator>Microsoft Office User</dc:creator>
</cp:coreProperties>
</file>