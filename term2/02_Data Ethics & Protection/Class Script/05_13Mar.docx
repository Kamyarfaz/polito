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05_13Mar</w:t>
      </w:r>
    </w:p>
    <w:sdt>
      <w:sdtPr>
        <w:tag w:val="goog_rdk_1"/>
      </w:sdtPr>
      <w:sdtContent>
        <w:p w:rsidR="00000000" w:rsidDel="00000000" w:rsidP="00000000" w:rsidRDefault="00000000" w:rsidRPr="00000000" w14:paraId="00000002">
          <w:pPr>
            <w:rPr>
              <w:ins w:author="Tara Erami" w:id="0" w:date="2023-07-12T05:57:54Z"/>
            </w:rPr>
          </w:pPr>
          <w:r w:rsidDel="00000000" w:rsidR="00000000" w:rsidRPr="00000000">
            <w:rPr>
              <w:rtl w:val="0"/>
            </w:rPr>
            <w:t xml:space="preserve">Full text: Call dad you can close it okay and if i don't hear any noise but if it would be better to close. What happened last week yet if you remember we discussed about it. The important principle of balance of interested the word salmon ocean at the end of the lecture i explained so i can get you ever. Learn about the desert for today. The balance of interest right to be forgotten that is connected at today. Privacy definition made by warren grande's that was at the tomb. Experts at that for the first time define. Privacy or privacy. And then we discuss about the right to be forgotten as i explained to you in the innocence of the balance of interests remember i made some. Different type examples. And then dammit. After we decided to then we pass through. Definition of personal. Identifiable information. Bie. Ai story and then what is important is that. We have to understand they just a simple complex or simple simple concept 1 hour and an outfit and we need to understand that we can save the last lecture. The main title. And today that the lecture is.</w:t>
          </w:r>
          <w:sdt>
            <w:sdtPr>
              <w:tag w:val="goog_rdk_0"/>
            </w:sdtPr>
            <w:sdtContent>
              <w:ins w:author="Tara Erami" w:id="0" w:date="2023-07-12T05:57:54Z">
                <w:r w:rsidDel="00000000" w:rsidR="00000000" w:rsidRPr="00000000">
                  <w:rPr>
                    <w:rtl w:val="0"/>
                  </w:rPr>
                </w:r>
              </w:ins>
            </w:sdtContent>
          </w:sdt>
        </w:p>
      </w:sdtContent>
    </w:sdt>
    <w:p w:rsidR="00000000" w:rsidDel="00000000" w:rsidP="00000000" w:rsidRDefault="00000000" w:rsidRPr="00000000" w14:paraId="00000003">
      <w:pPr>
        <w:rPr/>
      </w:pPr>
      <w:sdt>
        <w:sdtPr>
          <w:tag w:val="goog_rdk_3"/>
        </w:sdtPr>
        <w:sdtContent>
          <w:del w:author="Tara Erami" w:id="0" w:date="2023-07-12T05:57:54Z">
            <w:r w:rsidDel="00000000" w:rsidR="00000000" w:rsidRPr="00000000">
              <w:rPr>
                <w:rtl w:val="0"/>
              </w:rPr>
              <w:delText xml:space="preserve"> </w:delText>
            </w:r>
          </w:del>
        </w:sdtContent>
      </w:sdt>
      <w:r w:rsidDel="00000000" w:rsidR="00000000" w:rsidRPr="00000000">
        <w:rPr>
          <w:rtl w:val="0"/>
        </w:rPr>
        <w:t xml:space="preserve">Personal. Information personal data. We have to understand the date three categories a really important we have three three categories the first one. Common data. The second one is. Then we have this like obviously this special categories of data and the third one. Iza. Did you detroit data. They did you dpr. Made these three. Batik design distinction. Obviously. He's more at thanksgiving and you can imagine the judiciary data. Respect that and broader than the common date. But we have to understand that as we are in a wonderful classroom off of people of guys and girls that arrive. From any particle board. That the 30-day a huge difference in the perception in the feeling of the judiciary gate. I'm sure this is the first two ending anchorage to juneau in your country in the east or the west the part of the war that how is the perception of the judiciary date. Free sample in united states. You have the right to know if the person in front of you has committed the crime. So you have it did did you decide that the public. Obviously you cannot google. you can ask today to the quarter if my child has committed the crime. I'm done that you can obtain this information. In europe this is the opposite opposite situation. You cannot go. Do the quarter and ask her. If a person has committed a crime. Percent bellini tilly's lottery for beaten. Bachata. Moreover. We have a situation where is impossible old-school so for an employee employer to ask to the employee. A certificated. Offer up. The crime that the azan north has committed. Okay. Still encouraged understand that about the situation. The temple in estonia estonia how is the situation in estonia you have divided you don't know but how is this if you can you can know. If a person has committed the crime. Apart from what is polygons we can read on google and this is a public information about that you have the right to know if a normal person has committed a crime you should go to the court or is it is a judicial information store not allowed to know this kind of information. You don't think that is probably okay general. We absolutely have a different perception regarding. Did you reach radiator. And this is why it's important to know these three distinction common data. Special categories of data. Giudice data oldest tree kind of data are. Personality test. Dunston. Personal data three categories. Okay. Yesterday the last the last weekend ii was mentioned article 4 of gdpr. It's not obviously for the examiner could be wonderful to know. My heart beat definition but what you have to remember. Jump to complete that the potential questions has to explain. That person i date a something that could. Any kind of information that could direct or indirect. Identify a person. Direct power and i. Then we will discuss about. Day of the dead indian reservation issue. And just to explain this information but this is the definition that you have to learn. Didn't you have different. Bad perception of de vi of personally identifiable information. According to the us administration are cutting to iso standards and obviously but the important things for the exam in the article 4. Then. Coming back to d's. Because we have to. Explain a little bit the difference between the personal data. And a special categories of updates at i want to try 51 things that could create confusion to you. Deep personal data you can see this is our pursuit define come monday. i prefer to use common data because. All. The category are personal data saudi slide in a certain sense is misleading. But it's also correct. Because it's true that these items when you read that any kind of fat when you read any kind of. Paper you see personal data is name address phone bank credit card email ip cookies online identifiers this is an example of the personal date. But these are also designed common date. Just to make a distinction between this data between this saturday 8. You can also say this is personal data. These special categories update and then we have to be traded. But now you can also say call my data special categories of data both our personality. To be precise both our personal data this is a commentator special categories of data. But if you can if you want you can explain before make this kind of disney. So. Personal data. Coming back to des categories. Biometric data genetic data ask data i think that. We all agree we all agree that these are for every part of the world special categories of data we don't have any doubt about this kind of date. What is a little bit difficult what can change in our culture. Around ward. Racial or ethnic origin political opinion religious or philosophical belief trade union membership. This kind of. Information regarding you. Cadaver different impactor in in different region. Four county in the world. As you can imagine. Don't you worry your political opinion is not so simple to talk about freedom of expression for this and good compromise your life. And the preps in the legislation of death count you're not special categories later because you are obliged to have a certain political opinions. I know it's all religions are philosophical beliefs is another sensitive point. A game russia or attic original is something that could. Creative. We could say other differences. What i want to say to you dental. These kinds of special categories of data. Especially the one from rachel up to the union membership is it clear to you what is the trade union membership. Yes no. Okay. Drinking your message membership breath you don't have anything that you have in your account tree baptism. When you want to the one you work at in a company and you have such as an employee you have some right. And you have the right to be in the association of other people to defend your right. Off labor labor writer and so you used buick buick. Presented in this kind of association. Dentist and one what i mean is it appear now. So. 89. Initially we have many ministration that defense. Right of the employee of the. The person of the workers. We can. Better to see workers because when you think i've been employee you think at a different kind of work. Small general especially the person that work at. In fabric or or other difficult situation so it's important to to be in a situation to defend the right of the workers so. The fact that you are. Connecting a trade union association could compromise. You're feeling that the. Hannaford sampled f2. Gratify. Employer i need to employee some workers. And i. Start to discriminate the person that are present in a certain association because. Because they don't think that they don't they don't work at as i want but they defended a ride so i prefer to ever a person that is not. Present that you not better does not have any kind of association because they don't have this kind of person that they worked more and so i created discrimination between the person that died. Ended kind of association. I respect of the other one that does not present in yesterday that's why this is a sensitive date. But that. Dickey's b b complex example is really simple to make another example regarding religion for especially. And because this is another example of special categories of data that is not present sexual orientation. For example, an employer and they say that i don't want to. Some person that has a different sexual orientation so i can create the discrimination in the sense or i don't want to have any muslim or person in my in my company so i can make it discrimination regarding religion. So this kind of data from his reason a special provision should be protected more. Dandy's. Then again. When we talked about bank credit card processing for verizon it's it's it's more important to do to protect our money but for the gdpr and in general for the fundamental rights is more important to protect the fact that you need to do to 212 your religion enter into your bank account. These are special categories of data because i'm more important a personal data we could say you're not bless you both are coaching for the but not like special categories of data. Okay. We were talking about sexual orientation what happened is lee kuan yin case. This person has to make a declaration of private interested to delete an administrative authorities including information about is. Acquaintances and rarities for the process of identifying potential conflict of interest. So this is a declaration that you have to mate. Is today administrative at low and then. Do you have to ask you who are your husband husband or wife. Adjust to give this information and if your husband or wife is on this of the same sex with you absolutely you will. You will ride in this decoration sexual orientation so you can make it sort of outer self sorry that discrimination because you you explain the administrative authorities. Your kind of especially if he's not your husband but just the person that lives with you and you have to. Brighten this decoration. Who is the person that lives with you just to avoid the potential conflict of interest or did porto's degenerate proposal of the union administrative authority to know if the person that lives with you as a conflict of interested in a specific case with the state of ct threats of one city. Sexual orientation. Why i chose these expensive because. Penis engti something that is not so immediate. Is not so simple. Because sometimes when you say something you don't think that there is a connection. With your privacy. every information that you say about you. Could be. Could i have any factor. Pooping in your life. Make an issue play example. 1. Michigan.gov. I i support a certain football or other sports team and danny my community in my social community i have a group and then i can say what i want and then i am feeling very. Group is not just a whatsapp group but is a public group. Equity trader in discrimination of myself because i i supported this kind of team. And this is the stupid exam. What is not so stupid example defect that the manager gave affair romanian. Oh woman and that was it with an italian. These italian guy start to google. Name just to see something about her or bribe set to make something that we hold everyday. Every 105 do i have for any kind of situation to see who is the other person so basically disease. Housing authorities open source intelligence so it's something that you do. When you want to. Investigate something on the web about the week open-source google is open. So what was happening visa in this investigation adapters that this girl. 1/2 wasn't assaulted. Was sex assaulted by 77 romanian guys when she was. 14 years old. So when she was 14 years old she at least kind of sword with 7 guys. And why did. It's personal information because the ministry of justice of the romanian minister of justice. And publish their the judgmental decision. The criminal judge decision. We're obviously the seven guys were convicted for a longer sentence for this kind of crime by the same time the minister of justice didn't think that was fundamental to analyze. The dame of the girl because she was the victim of the crime and we call it. Read between the victimization so you are victimized. Twice the first time when you receive the time and the second time when he's online because the person can read this kind of information. For all the time. So did the dessert this italian guy decided not to marry this girl that's was the sad story. And i know she came to me and then we solve the problem with we analyze this information but at the same time the damage. Was done being done because she said i cannot tend to my. At boyfriend things like these and at the same time the boyfriend want to know she said that you had you had to tell me this kind of information you cannot avoid the 22 by the this kind of information to me that's why. Did dede. Did the publication of the judgment. It's something that he's also good because you want to start and see no if you want to know. I did and i am totally in favor of the fact that we can read their free. All the judgment if you want because we need to know this information about the same time there is any important in huge risk of the beginning of the time. Show the romanian minister of justice after this case decided to anonymize. All game because they didn't think or because they they had something out of. Things to do about the disease again privacy so that's why it's important to protect the information because you never known. In this case you can you can imagine but they're not more. Complicated the one of the professor in stamford for sanford she was appointed the stanford-oregon are the big university in united states. And then the day date. Three or four years before she had these a birthday with her friends and and she was really drunk and she published. What was the photos on facebook. And that university decided not to appoint her because of this photo so this is something that is. You can say you pick a game this stupid gauge about that can indicate you about the importance to protect her personal or special categories of data. I made a question. For you. Images of you in aberdeen a n i in in a party when you're drunk. Easy. Personal income on data or is it what is a special categories of data for you. A person g. Basically. Easy easy easy in any mage of a person grant easy personal or. Special categories of data. Adecco. Especially. Even beaver dam. I don't know. Behavior. I like you're just too to improve her for the examen de dia to explain your answer sometimes it could be i don't want to make any treaty answer don't worry about that battered adia of privacy to motivate. Even if it's vg's accountability will learn the next lecture about to motivate european transfer because it's it's not so clear i could i want to give you my answer but it's not i don't i don't know if it's. School dance with maria is personally announced data or not. Because if we think that's a xanax data that we have. If we go on this direction that the drag person is an alternate data. We can we can start to become crazy. Because because for example now i can see a lot a lot of alpha beta. What is mi in front of me that is enough data immediately. What are you. Any person that does glass for me as an as the date. I have information about you because you have a glass. Understand. It's not data make me crazy. Because there is a a totally different processing the end rule when you have a sensitive data so in my view is sensitive. Special categories of data it's something that that should be in a certain task i'd show i ever. An important disease that is not really an idiot and so this information that they have to hide. But the fact that i don't see very well that use an instrument that is absolutely present and you can see. And it's part of your body in this witness says it's something that is not for me a special categories of date. Doctor it's a discussion so if you want to protect these information. You can say this is a personal data. Strictly i could say that. Frank bersani could be in a circumstance that has the data. That's it that's just to do to help you too. Understand how is different did this dude is to situation i have to. Then. Saba and scarlett case another case. Coming back down to cases regarding the ip address season. And the fact that the ip addresses is a personal data. When we talked about ip addresses if you remember the last lecture i explain to you that i disagree that ip address is a personal data but have to remember that ip address is a personal why because he couldn't directly. I got imagine that everybody of you as an ocean of ip address who is discussed about the fact that why for me is my padres because it. The ip address could give you any information about who is your network provider. Uneasily for example vodafone that female and whatever. But then. It's not it's not anyone you know the network provider oh you know. Ditto potential geolocation because baby i just can give you a general information about your potential location we are talking about dynamic dynamic ip address. Tamia for you static and dynamic okay. Then you need to appease information from talco so communication network provider and is not so simple to things information. In europe we have the article 132. That give you the opportunity to ask this information only with an order of judicial authority and only if there is a crime. So i can ask you. About your who is connected in this moment in in a certain point of italy. Just if i have an order. Paw patrol toys. But. In every part of europe jackpot from italy. Decosta to chenal court of oldies member states. Decided that is not constitutional twenties information. So for example in germany. In ireland. English wanya. You have a specific decision i think that now we are more than 15 down tree that decided that this information is not. Possible to ask you cannot ask to the telco. Disinformation and why why we have made this decision because. And i don't know if you agree or you disagree but this is the fact that we don't want as european member states not old european member states for simple interest. And we don't want to monitor what you do online because when you have to throw this is important guy. A 20ft slow i can initially monitor every single activity that you do now so i will if i want what is your name. Elio elio if i want to know. What the what is the what is the website that we are now as a visited i can have this kind of information obviously i cannot go to the telco and ask her please give me the information of leo i had to go to the judicial 35 north in every single moment what is the line made by leo. Ford. Nhd for the five years before so if i want to know what leo visited 40 years ago. I can't have this kind of information. And this is just justice in italy. In germany. England romania in ireland. I don't remember in france a lot of counted then if you're interested i can give you the dexa please. They decided that this is not correct so if you go earlier in that year in the germany you can do whatever you want online and you will not be monitored. Bedini terry you could be monitoring. If you go to an italian connection update use the german connection. Temple you cannot be monitored. You understand what i mean. Okay. So. We are discussing about something that these monitor your. Online activity. Why just for your curryosity we have this low in italy because we are leaving here anytime so bradshaw could you see now why we have these low because there is the anti-terrorism act that give us this kind of opportunity. They said the government you can agree or disagree personalities agree but this is what we have now and we need to know. What's happening did scarlett sabum casey cheerleading case. End. Divorce is systematic analysis of full content and the collection and investigation of users ip address from each and lophiile continental season. Those addresses are protected personal data because they allow those use it to be precise league identify. Sewell. Decent company. Deposit in association of music and media company. Decided to started at the series and deeper monitoring of all the person that download. Content protected by a pipilo. So for example now it's quite difficult to you have to. To grout that escape was 2010 and was started in 2004 2555. In the in the belgium counseling then go to the european court of justice. Bermuda know what happening 2004/2005 battery and a lot of p2p and a natural predator where you can download the illegally a movie and an end music now it's it's right there and you have amazon and you have a spotify and whatever so you don't download apps you download i don't know. Good afternoon just if you want the specific content but if you want to mainstream contented it's make it make more sense to have a streaming. Crap saigo no question for you i am not you. anyway. 2d statue do they start to monitor all these kind of ip address. And the european court of justice decided to stay decided that this kind of activity was in violation of the fundamental right because you cannot monitor the ip address of the person that make even an indian legal. Yes you can you can you can try to make some legal action against this person but not with this monitor massive surveillance of all the guys. You have any question. Overheating alone. My supply. Des peres marcus. Now i know why you got smacked up. About this connected to the to the salmon get this decision or or not. Okay. Sure i thought you understand at 10 to see if i understand this sorry for pretty much my my fault because i. Sometimes i don't understand the english the point for me is. Big daddy's. Difference between that. What it what it is. Ddd idea is correct show. What you say is. Date they have to collect this information for terrorism but the at the end of the uses information for robert rhyme. Okay. It's a wonderful question. To be precise day. Data retention directv. This is not for the exam about just transferred by the question of leo the detention directed directv if you want to explore his 24 and number 24 of 2006 northport. What happened in 2006. Then single member states say. We don't want this directive we don't know we don't want the application of this directive because all these directed was applicated in the council member and they declare in prostitution. You need to leave for out-of-town job in france is already in place they decided that serious crime is ip violation so not only auntie there is not. Then why we went at why we're a man should i mention the terrorism act at the complex equation. Is that the directive said that you have you can keep this information just for one year just for one year. But they say wait i want you. Extended these terms and the used antivirus and then this says you're completely right because they they have they keep this information to provide for five years even if the low the principal or says just one year but they use this tool to keypad information provide five years. Please understand that price for you is not so really freaky show legal issue and again don't worry for the exam because it's something that i don't ask for the exam but it's important for you. Because i can go. The last the last electric hoover mansion. The wayback machine how many of you knows the wayback machine. Boa. Okay yes if you don't use wayback machine is until i say you can try the wayback machine is an address to made by the same university in the same the same of the other berkeley and stanford and whatever and they they are stuck to the memory of all the content was produced online season 1998 something like that so we have. 23 oz of old web presence in the way-back machine so if you go to the where my machine you can do as soon as you can decide that what was my preference website in my clown tree in 2005 or in 2007 and ordering two-tone what was the the main use in 2010. So this is that wonderful could be really helpful for judicial release reactivity. Even if i have to tell the truth. It's not so easy because it's not over the website it's not old information it can check it it's not so precise as you can imagine but you have this information. Ndc's. Coming back to the digby question. We have the right to be forgotten. Again we have the right to be forgotten or not. If it's not we will have more. Security we have more safety because if i can know what leo visited 40 years ago. It's a it's a wonderful information that i can have regarding the life of leo but it's in my view of violation of privacy of leo. And the same also for the website because there could be reducing these cases in public easter is not the same we're not talking about previous your privacy because it's more again it's a public information. Bettina shirt that says he's the same what we want to do want to live in a situation where we have more surveillance and also safety or we want to leave and let real person to do what they want and also to makes a mistake because everybody maybe steak especially online. Memorized is mistaken and uses mystic forever. So. Hi of the diaspora to request of the area. Please. Yeah you said that the picture of the four examples of officer ryan from india. Party and uses his better than to. 802 special category. But i think that these images are open source. And we cannot characterize mean. Special category another side. It is not correct because we can't hide this these data. Ace correct but you don't have to make perfusion because. Gelato public information. Special categories of data. And if you cannot see you at anyway. They didn't even eat republic day could be special categories because rick sample of this information is a. Dress sammy major. All of our body. Minnesota situation that could be used in a certain context but they can also use the ladder contest. And then we can discuss about fake activity but this is not a point that don't want to come. Make make you a naked 22 too much complex but anyway what is i understand what you say. And so is not a special categories of data. Do you see this is not correct please we have to protect everybody i have founded the in association that is called the. The missoni got to italian the name and this association a lot of. Offer. Sometimes especially. Girls by the pet shop boys that they send it. A sergeant major of the body. Naked body for example to his boyfriend or girlfriend. And then this information. Update status published by. The man of thunderbird that after deliberation with these boys and girl okay start to innocent is just because there is no more a relation sometimes or just joking to to send it information that is a really sensitive information okay. And so this information became public. because you start with the example what happened i ever relation with girl i send my photos. And that she send my photos your photo story i did again. i want to see how she she said she she left me so i want to make something gangster. And then i publish this photo in a whatsapp. Normally did that again grouper. And then from this telegram group if that means that they goes in another group and then this information can immediately goes on the website on a specific website and then not and. Channel because nobody rosanna. Weapon public side website were the result of mage of this girl or boy. And normally the girls out the person that that should interested for this kind of market. So what we have done we have made an agreement with the facebook remainder and when you exchange it this kind of photo you can prevent. The fact that this photo are uploaded what happens that the scene of the crime committed the crime. Askew disaster station to grand central station. We-we-we transform the photo in a in a share file and then. Perhaps you know what is your nashville then we have died and then. We can't we have an agreement with the with facebook and then facebook when you try to upload this photo on whatsapp or messenger or instagram or or facebook or whatever the day you needed lee. Make a note that i send this photo session it does not make any sense because we have an agreement so they can use it only used ag and we don't have any agreements with telegram so. It could be a handful purchase just for free channels with the president want to do this if they can use another channel to be an idea just to prevent just that they cannot do this thing of activity. These examples to explain to you that for me you cannot know yesterday example of the giant person if that is different because it said she decided that. Bobby's photo. You know you never know whatsapp whatsapp what is online and wise online. So i can get we need that we cannot say if it is online it would be should not be special categories because it's online because it depends of what is the situation. Station now we have a lot lot lot of cake we have more than we need to leave your motor 70k simone's and we have just a little association just amazing how many girls and boys at this kind of problem and we had we need to take care of these because it could compromise your health and especially mental health. Compromised. Okay then i come back at the end of the lecture i remember that your question but now we are little bit longer so i hope that they find a way to transfer. Then we have this case brea. That's just. Germany. Basically. It appears that they online media service provider as the means which may likely reasonably be used in order to identify the data subject with the symptoms of adult versus namely the competent authority and the internet service provider on the basis of the ip addresses addresses store so this is the brea kaiser leaving kaiser similar to the seventies but in this situation that european go to justice. This is specifically explain the fact that you can go to the competent authority and 8th and service provider to obtain this information. These is another important theft and he kaiser. What what what is important in this case the fact that for the first time we start to see what is anonymous and what is not anonymous. Prestige portraits a. A lot of information. Guitar center online. And. Tasha letter recognition system a smart device messaging. Broadnose renew technology. It's something that we need to do. Go to the recycle 2602 gdpr to determine where the natural person is it in fiber account should be taken off all the means reasonably likely to be used such a singling out anybody controller or by another person to identify the natural person directly or indirectly. Ascertain whether means are at camp should be taken of objectified amount of time. At the time of the processor and technology developed the development. What wyatt button the recital 26. Because. Rhea. Cease okay we need to give information about. What time. Identify below what are not identifiable. Because what is anonymous and what is not anonymous and ip address is not anonymous because it could be directly used it to identify a person a day at the end of the last lecture. Tell me about the geolocation and defect that set for sample i can have an ip address. And that be honest something just to even example. Can you identify because in that area grenada person is restarting of desserts can place where you know that there is just one person that doesn't internet connection. Showing that specific place that is quite crazy and not probable. i can identify this person. So. The problem of the prayer the problem for the saban these two cases. Is that that weekend at the certain point identify person. Connected to the ip address. No we have to see another possibility. It was identified person with attitude. And the next future it could be more more more and people to identify person. Perks sanford. In this case. I cannot pronounce these days but then you have to remember just the fact that then. These extortionists tale camera system on his family-owned which recorded the entrance to his own he probably too fat and the entrance to the house opposite the big question is whether the duration of the phone camera. System which reports people proposing would protect the property button but monitors a public space is going to. Process personality. This is a personal data even if this camera is no any facial recognition system. But at the same time they release a person that passed through the public space. I deposited the street and this camera cannot connect can you can make it a photo i cannot can. And that's why this kind of image our first data. So this is an example of a personal data. Known personal data known personal data. It's different in the regulation of free flow of numbers on a specific regulation 107 of 2018. This is the lack of information that is wonderful for the samick not something is something that i will not ask you for the exam. But they understand he's that you can you can understand how it's important because it. You haven't regulation. That is for debt personal data t's there 679 of 2006. Dickies the gt-r. For the personal data. But there is another regulation. The 1807. For digital data not personal. This means that the one you're try to make a distinction between personal and not personal data you would have at a real a real situation. Scenario of the personal data you have a lot of bruise a lot of legal basis we will see in the next lecture and so we'll see how many important is to try to say that information is not the personal information. Especially in your professor professional activity in the next future when you work at the company or you. Found a startup or whatever you do will try it you need to avoid. Personal data. Because it's any anytime that you possess person or did you take the risk. Anybody fu knows about synthetic data. Okay. Another category. It's important to know if you're interested that these situations that is really important for your. Future because that you have personal data. You have known personal day got the basic basically are anonymous data. And what is the difference between the personal data and anonymous data that is very rich of information. I know a lot about you i know again. Name address phone bank credit email address ip address cookies online identify a lot of information. I can i can. Sell lisa babies because it's illegal to not sell personal data we live in a society. Where everybody of the big company sells everyday our data issue if you like google and you say that you know that google is not free. The user. Our personal data. So we are we are in a situation where this information are really gold and put a picture. When you go to the anonymous. I know animals data. You start to avoid the oldest information anonymize so you cannot know the name you cannot know the address you cannot know the phone email address yet tv because you any kind of single information. Who did and directly identify the person so could be at personality so when you have to analyze the person you need to do you lose all these benefits. You lose all these blank. Why the future is on synthetic data. This is not return this is not the editor question of the exam but it's important for you the future is on the scene techdata because. Through a process in mathematical process don't ask me how it works in the process please. They can transform. Deezer personal data in something that is not anonymous. But we can't mathematically formula they can ensure that is not possible to reconstruct the old information. Sure. For google is not important that you know something about is that direction but they don't need them my name and my name is to know that some person in the area of italy as this kind of interest. So they need a sort of aggregated data. In in in in a situation where the quality of data it's really. Good. We deceived it's data you can transform this data. In the sense that you are not. In that you don't have to comply with the gdpr you don't have to comply with the privacy because you i cannot i cannot the and directly indentify the person so i can use this date i can sell this data because right now i can save freely that i can sell this data because i'm not in the gdpr jurisdiction they don't have to respect the privacy. Rhododendron anonymously. Understand what i mean. So it's just information for you if you are interested because if you have any kind of project any kind of start up if you want to use data for your activity. Basically your life change completely if your data are. Personal or animals. I strongly suggest you if you want to make any kind of research to use anonymous did. But one usernames data you don't have good quality update so that's why it's important to use synthetic data because it's a midway between them anonymous and personal but you don't have to comply with the gdpr. For that letter today it's important to remember the difference between personal and animals okay. Nktk something just for you information if you're interested. So we were discussing about decay software no personal data then we can see the definition of anonymous data. Again the recitals 26. The principles of data protection should therefore not apply to anonymous information namely information with does not relate to any identifiers identified or identifiable natural person or two personal data brandon anonymous in such a manner that delete the subject is not or no longer identified with. And this is the article 29 data protection working part in regarding gas station. Picnic set. Indian animation animation techniques say something that'll make me crazy i really really complex because especially europa we have pizza. Need to be sure 100% that you're not able to identify the person that's why. Data. It's a real revolution in my you because it's a situation where you can apply. This kind of an amazing musician techniques f. We didn't match magical formula in a very simple way and it's not supposed effective and then you have the quality of information that are absolutely. Google. But anyway the definition of anonymous data it's important that. In the end it's important to make a comparison between personal data and analyze data. So. Last slide for today. No you prospective technical standards for communication contact information versus anna. Louisiana blues. Cool amount of time required for identification. Technology available at the time of the preceding technology development application. Then opposite encrypted data in aggregate. So basically. These are restrictive technical standards. Where you at. I don't even formation. I'll be there should be a situation where you can admit because of any kind of information that are analyzed. Could be retrieved. When you analyze the person first have leafeon cryptodata. You can and you will. If the password. Obviously. Enough 1 million and probably with a lot of a locker and you can you can obtain this information. But this is not the reason about so if you refuse it a good encryption algorithm. You reasonably sure that this information is anonymous. Okay. But if you use for example in bed encryption you could ever and not have reasonable put put the possibility to read ensafi the person so this is the complexity of the musician. And then. The results of the problem when we talked about the elimination. These these incredible work that could be. The real problem of the next future is technology available at the time. We are not in the quantum area. Irizarry so we will not eat we don't know i don't know what will happen if we've computing it and what's the next future object. Sure for the time being we think that certain techniques are. Google to protect data but what's happening the next 5 years. Show the factor and the tricky issue when you working in the inspector. If you want to earn a lot of money guide you you can start working this sector because this is a sector where all the company wants to have an expert. Pasadena tricky issues that now there is some technology that give you the certainty of analyzation. Bachata in the next 5 years. Everything is changed so old the date that you have increased percent butter in a certain techniques should be. Encrypted the gaynor should be protected in another way. So sometimes it what happens then when you discuss these kind of issue in a company. At the end of the day he's kind of fat. Keeper some the ceo of a company says okay yeah i understood i will release today i will not have it because it's too risky is too complex. But at the same time it's a great opportunity. Because i gave alice a pinterest we can keep of all of the above all of our information for the rest of our life. And it will be like what's your problem of storage as you know. anyway it's an opportunity that we have. Worldwide facilities or we can start to analyze this information or delete this information. And i don't know if this game that what would be the best scenario was repeated the right way to proceed but this is the question that we will need to post in the next 20-30 years because we never had never had all his information information about that. Keep this information as a personal data. Transport information in the animals this data or transformed information and nae nae synthetic data again synthetic they remember this word even if it's not for the exam. And the third possibility is to delete date. When you delete data you should be aware that this information is not more present in the divorce so you can you can you can compromise our story with the deletion but at the same time could be a wonderful opportunity to delete because you can. Create expression where you have some. Detection of fundamental right. Again primus. So. I want to do to finish because then we have there the main principle. Justin bieber give you these ladies in his life and then we can back at the next week because the next week starting tomorrow we will talk about accountability and accountability please put something that we need to explore in a specific lecture but i want to close this electra with this principle. We come back again to this principle the first these low fullness fairness and transparency. Personal data should be processed lovely curly i need a transparent manner in relation to the data subject. Then we have proposed an imitation personal data should be collected for specified explicit and legitimated proposes for the processing for guiding proposes in the public interested scientific or historical research proposal for statistical purposes shall not be considered two incompatible with the initial proposal show. What is the proposed mitigation is that obviously you can keep this information for a search you can keep this information for public interest for story but at the same time you cannot change. Denisha proposes or informational for a lot of woman for a certain proposal to discriminate. At least kind of woman so this is what that it's really important the fact that there is a proposal imitation you can process the data but you cannot change it this kind of processing it. After certain. of time. Then another principle is the data minimization personal data should be adequate relevant and limited to what is necessary in relation to the purposes for which had a precise id. Accuracy is important. Deformation should be accurate accurate. Because it's important to use this information also and in the in the future when is the accurate disinformation one explained exactly what is the situation of a personal data or a physical person is the trial and then i was convicted in the first instance banana and i was at. Inform information is not accurate everybody of you knows about my conviction and not. About my acquittal so it's important to keep and protect this kind of way. Nekritz way sorry station personal data should be kept in a format which permitted identification of data subject for no longer than is necessary for the purposes for which the personal data processing. And maybe stewart for longer field soli soli for achieving proposes in the public interest scientific or historical or statistical proposed. And then the last but not least a principal is integrity and confidentiality so. Security. President should be processing in a manner that ensures adequate security of the personal identity protection against unauthorized. Or aloe for possessing an egg a accidental loss destruction of damage using apple pay technical organization on m. So we have these six main principle we will come back to this ride. Tomorrow. You never sufficient because bees are there. Gould musical that we need always remember when we talked about that friday. And just to give you an ounce for give samba. Okay. Okay. Okay yeah i will i will. Predict some it's important guys. To use this principle because when you have a question. And you don't know the answer. Okay because it's something that you don't remember something that you use this principle and you try to see if you can apply one of these principle. You could say you're a plan b in any situation so that's why it's important to use these crazy but i will not ask it what is the principle of satanism. That's why we talked about data breach you can use data minimization please. Okay. Shorter kappa and then i will leave you 5 minutes more or your. Break. Eureka pizza. The personal data definition again article for it's important. Perfect directly or indirectly identify the person. Then. It's important to make a distinction between the common and special categories of data orange one personal data and special categories of data the difference between special and personal. Then. I mentioned the example of sexual orientation that could be an idea of an example that you use it to explain the pressure to degrees of data and what happened. Clea what happened and explain the ip address gauges 7. Versus cat litter and then prayer. This is german. This case is not important that you remember that question because it's really easy just for you it's important to remember that ip address is something that creepy and dyer keith and vibration how with the cooperation of telco and the cooperation of that coke cans from the division. Then. Personal data definition recycle 26s. Kia. I'm here. It's important so you have two point of the recycle 26 it's important to remember the recital 2016. E-juice reviews buda case of camera system of mr. rice patties not really. Fundamental just an example to see that the any kind of information also an image that passed blue street could be a translator. And dinah the personal data at the prescription is not important that you know all this information about the fact that when we talked about them. What is anonymous data. You add a musician techniques sou have an opinion. Assassinated by. Technical standards organization. I don't want you to let you know i can also because this ride is not adjusted a little part of the complexity of something to guarantee that certain data is analyzed. I'm done. Okay. Forever for you but i prefer the coffee.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Mhc/yyo4wIn2kdY6q9xIjtIOw==">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2023-05-06T15:02:00Z</dcterms:created>
  <dc:creator>Microsoft Office User</dc:creator>
</cp:coreProperties>
</file>